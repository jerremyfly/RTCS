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95248B" w14:textId="0808012B" w:rsidR="005F0977" w:rsidRPr="0009349F" w:rsidRDefault="009F5040" w:rsidP="00652DE1">
      <w:pPr>
        <w:pStyle w:val="1"/>
        <w:spacing w:line="24" w:lineRule="atLeast"/>
        <w:jc w:val="center"/>
        <w:pPrChange w:id="1" w:author="dong" w:date="2019-04-03T13:44:00Z">
          <w:pPr>
            <w:pStyle w:val="1"/>
            <w:jc w:val="center"/>
          </w:pPr>
        </w:pPrChange>
      </w:pPr>
      <w:bookmarkStart w:id="2" w:name="_Toc504496087"/>
      <w:bookmarkStart w:id="3" w:name="_Toc5194731"/>
      <w:r>
        <w:rPr>
          <w:rFonts w:hint="eastAsia"/>
        </w:rPr>
        <w:t>RTCS</w:t>
      </w:r>
      <w:r>
        <w:rPr>
          <w:rFonts w:hint="eastAsia"/>
        </w:rPr>
        <w:t>接口说明文档</w:t>
      </w:r>
      <w:bookmarkEnd w:id="2"/>
      <w:bookmarkEnd w:id="3"/>
      <w:del w:id="4" w:author="dong" w:date="2019-04-03T13:32:00Z">
        <w:r w:rsidR="008D1211" w:rsidDel="00BF5B40">
          <w:rPr>
            <w:rFonts w:hint="eastAsia"/>
          </w:rPr>
          <w:delText>（</w:delText>
        </w:r>
        <w:r w:rsidR="008D1211" w:rsidDel="00BF5B40">
          <w:rPr>
            <w:rFonts w:hint="eastAsia"/>
          </w:rPr>
          <w:delText>client</w:delText>
        </w:r>
        <w:r w:rsidR="008D1211" w:rsidDel="00BF5B40">
          <w:rPr>
            <w:rFonts w:hint="eastAsia"/>
          </w:rPr>
          <w:delText>）</w:delText>
        </w:r>
      </w:del>
    </w:p>
    <w:customXmlInsRangeStart w:id="5" w:author="dong" w:date="2019-04-03T14:12:00Z"/>
    <w:sdt>
      <w:sdtPr>
        <w:rPr>
          <w:lang w:val="zh-CN"/>
        </w:rPr>
        <w:id w:val="-6324881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customXmlInsRangeEnd w:id="5"/>
        <w:p w14:paraId="40132A04" w14:textId="5BE14BD2" w:rsidR="00E2635B" w:rsidRDefault="00E2635B" w:rsidP="00E2635B">
          <w:pPr>
            <w:pStyle w:val="TOC"/>
            <w:jc w:val="center"/>
            <w:rPr>
              <w:ins w:id="6" w:author="dong" w:date="2019-04-03T14:12:00Z"/>
            </w:rPr>
            <w:pPrChange w:id="7" w:author="dong" w:date="2019-04-03T14:12:00Z">
              <w:pPr>
                <w:pStyle w:val="TOC"/>
              </w:pPr>
            </w:pPrChange>
          </w:pPr>
          <w:ins w:id="8" w:author="dong" w:date="2019-04-03T14:12:00Z">
            <w:r>
              <w:rPr>
                <w:lang w:val="zh-CN"/>
              </w:rPr>
              <w:t>目录</w:t>
            </w:r>
          </w:ins>
        </w:p>
        <w:p w14:paraId="23309543" w14:textId="77777777" w:rsidR="008908B2" w:rsidRDefault="00E2635B">
          <w:pPr>
            <w:pStyle w:val="10"/>
            <w:rPr>
              <w:ins w:id="9" w:author="dong" w:date="2019-04-03T14:38:00Z"/>
              <w:noProof/>
            </w:rPr>
          </w:pPr>
          <w:ins w:id="10" w:author="dong" w:date="2019-04-03T14:12:00Z"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</w:ins>
          <w:ins w:id="11" w:author="dong" w:date="2019-04-03T14:38:00Z">
            <w:r w:rsidR="008908B2" w:rsidRPr="003D7EED">
              <w:rPr>
                <w:rStyle w:val="a4"/>
                <w:noProof/>
              </w:rPr>
              <w:fldChar w:fldCharType="begin"/>
            </w:r>
            <w:r w:rsidR="008908B2" w:rsidRPr="003D7EED">
              <w:rPr>
                <w:rStyle w:val="a4"/>
                <w:noProof/>
              </w:rPr>
              <w:instrText xml:space="preserve"> </w:instrText>
            </w:r>
            <w:r w:rsidR="008908B2">
              <w:rPr>
                <w:noProof/>
              </w:rPr>
              <w:instrText>HYPERLINK \l "_Toc5194731"</w:instrText>
            </w:r>
            <w:r w:rsidR="008908B2" w:rsidRPr="003D7EED">
              <w:rPr>
                <w:rStyle w:val="a4"/>
                <w:noProof/>
              </w:rPr>
              <w:instrText xml:space="preserve"> </w:instrText>
            </w:r>
            <w:r w:rsidR="008908B2" w:rsidRPr="003D7EED">
              <w:rPr>
                <w:rStyle w:val="a4"/>
                <w:noProof/>
              </w:rPr>
            </w:r>
            <w:r w:rsidR="008908B2" w:rsidRPr="003D7EED">
              <w:rPr>
                <w:rStyle w:val="a4"/>
                <w:noProof/>
              </w:rPr>
              <w:fldChar w:fldCharType="separate"/>
            </w:r>
            <w:r w:rsidR="008908B2" w:rsidRPr="003D7EED">
              <w:rPr>
                <w:rStyle w:val="a4"/>
                <w:noProof/>
              </w:rPr>
              <w:t>RTCS</w:t>
            </w:r>
            <w:r w:rsidR="008908B2" w:rsidRPr="003D7EED">
              <w:rPr>
                <w:rStyle w:val="a4"/>
                <w:rFonts w:hint="eastAsia"/>
                <w:noProof/>
              </w:rPr>
              <w:t>接口说明文档</w:t>
            </w:r>
            <w:r w:rsidR="008908B2">
              <w:rPr>
                <w:noProof/>
                <w:webHidden/>
              </w:rPr>
              <w:tab/>
            </w:r>
            <w:r w:rsidR="008908B2">
              <w:rPr>
                <w:noProof/>
                <w:webHidden/>
              </w:rPr>
              <w:fldChar w:fldCharType="begin"/>
            </w:r>
            <w:r w:rsidR="008908B2">
              <w:rPr>
                <w:noProof/>
                <w:webHidden/>
              </w:rPr>
              <w:instrText xml:space="preserve"> PAGEREF _Toc5194731 \h </w:instrText>
            </w:r>
            <w:r w:rsidR="008908B2">
              <w:rPr>
                <w:noProof/>
                <w:webHidden/>
              </w:rPr>
            </w:r>
          </w:ins>
          <w:r w:rsidR="008908B2">
            <w:rPr>
              <w:noProof/>
              <w:webHidden/>
            </w:rPr>
            <w:fldChar w:fldCharType="separate"/>
          </w:r>
          <w:r w:rsidR="00FD5F70">
            <w:rPr>
              <w:noProof/>
              <w:webHidden/>
            </w:rPr>
            <w:t>1</w:t>
          </w:r>
          <w:ins w:id="12" w:author="dong" w:date="2019-04-03T14:38:00Z">
            <w:r w:rsidR="008908B2">
              <w:rPr>
                <w:noProof/>
                <w:webHidden/>
              </w:rPr>
              <w:fldChar w:fldCharType="end"/>
            </w:r>
            <w:r w:rsidR="008908B2" w:rsidRPr="003D7EED">
              <w:rPr>
                <w:rStyle w:val="a4"/>
                <w:noProof/>
              </w:rPr>
              <w:fldChar w:fldCharType="end"/>
            </w:r>
          </w:ins>
        </w:p>
        <w:p w14:paraId="19DAE5F0" w14:textId="77777777" w:rsidR="008908B2" w:rsidRDefault="008908B2">
          <w:pPr>
            <w:pStyle w:val="20"/>
            <w:tabs>
              <w:tab w:val="right" w:leader="dot" w:pos="8296"/>
            </w:tabs>
            <w:rPr>
              <w:ins w:id="13" w:author="dong" w:date="2019-04-03T14:38:00Z"/>
              <w:noProof/>
            </w:rPr>
          </w:pPr>
          <w:ins w:id="14" w:author="dong" w:date="2019-04-03T14:38:00Z">
            <w:r w:rsidRPr="003D7EED">
              <w:rPr>
                <w:rStyle w:val="a4"/>
                <w:noProof/>
              </w:rPr>
              <w:fldChar w:fldCharType="begin"/>
            </w:r>
            <w:r w:rsidRPr="003D7EED">
              <w:rPr>
                <w:rStyle w:val="a4"/>
                <w:noProof/>
              </w:rPr>
              <w:instrText xml:space="preserve"> </w:instrText>
            </w:r>
            <w:r>
              <w:rPr>
                <w:noProof/>
              </w:rPr>
              <w:instrText>HYPERLINK \l "_Toc5194732"</w:instrText>
            </w:r>
            <w:r w:rsidRPr="003D7EED">
              <w:rPr>
                <w:rStyle w:val="a4"/>
                <w:noProof/>
              </w:rPr>
              <w:instrText xml:space="preserve"> </w:instrText>
            </w:r>
            <w:r w:rsidRPr="003D7EED">
              <w:rPr>
                <w:rStyle w:val="a4"/>
                <w:noProof/>
              </w:rPr>
            </w:r>
            <w:r w:rsidRPr="003D7EED">
              <w:rPr>
                <w:rStyle w:val="a4"/>
                <w:noProof/>
              </w:rPr>
              <w:fldChar w:fldCharType="separate"/>
            </w:r>
            <w:r w:rsidRPr="003D7EED">
              <w:rPr>
                <w:rStyle w:val="a4"/>
                <w:rFonts w:hint="eastAsia"/>
                <w:noProof/>
              </w:rPr>
              <w:t>一、回调函数定义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_Toc5194732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FD5F70">
            <w:rPr>
              <w:noProof/>
              <w:webHidden/>
            </w:rPr>
            <w:t>2</w:t>
          </w:r>
          <w:ins w:id="15" w:author="dong" w:date="2019-04-03T14:38:00Z">
            <w:r>
              <w:rPr>
                <w:noProof/>
                <w:webHidden/>
              </w:rPr>
              <w:fldChar w:fldCharType="end"/>
            </w:r>
            <w:r w:rsidRPr="003D7EED">
              <w:rPr>
                <w:rStyle w:val="a4"/>
                <w:noProof/>
              </w:rPr>
              <w:fldChar w:fldCharType="end"/>
            </w:r>
          </w:ins>
        </w:p>
        <w:p w14:paraId="7DB3DD4F" w14:textId="77777777" w:rsidR="008908B2" w:rsidRDefault="008908B2">
          <w:pPr>
            <w:pStyle w:val="30"/>
            <w:tabs>
              <w:tab w:val="right" w:leader="dot" w:pos="8296"/>
            </w:tabs>
            <w:rPr>
              <w:ins w:id="16" w:author="dong" w:date="2019-04-03T14:38:00Z"/>
              <w:noProof/>
            </w:rPr>
          </w:pPr>
          <w:ins w:id="17" w:author="dong" w:date="2019-04-03T14:38:00Z">
            <w:r w:rsidRPr="003D7EED">
              <w:rPr>
                <w:rStyle w:val="a4"/>
                <w:noProof/>
              </w:rPr>
              <w:fldChar w:fldCharType="begin"/>
            </w:r>
            <w:r w:rsidRPr="003D7EED">
              <w:rPr>
                <w:rStyle w:val="a4"/>
                <w:noProof/>
              </w:rPr>
              <w:instrText xml:space="preserve"> </w:instrText>
            </w:r>
            <w:r>
              <w:rPr>
                <w:noProof/>
              </w:rPr>
              <w:instrText>HYPERLINK \l "_Toc5194733"</w:instrText>
            </w:r>
            <w:r w:rsidRPr="003D7EED">
              <w:rPr>
                <w:rStyle w:val="a4"/>
                <w:noProof/>
              </w:rPr>
              <w:instrText xml:space="preserve"> </w:instrText>
            </w:r>
            <w:r w:rsidRPr="003D7EED">
              <w:rPr>
                <w:rStyle w:val="a4"/>
                <w:noProof/>
              </w:rPr>
            </w:r>
            <w:r w:rsidRPr="003D7EED">
              <w:rPr>
                <w:rStyle w:val="a4"/>
                <w:noProof/>
              </w:rPr>
              <w:fldChar w:fldCharType="separate"/>
            </w:r>
            <w:r w:rsidRPr="003D7EED">
              <w:rPr>
                <w:rStyle w:val="a4"/>
                <w:rFonts w:hint="eastAsia"/>
                <w:noProof/>
              </w:rPr>
              <w:t>异步消息通知回调函数定义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_Toc5194733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FD5F70">
            <w:rPr>
              <w:noProof/>
              <w:webHidden/>
            </w:rPr>
            <w:t>2</w:t>
          </w:r>
          <w:ins w:id="18" w:author="dong" w:date="2019-04-03T14:38:00Z">
            <w:r>
              <w:rPr>
                <w:noProof/>
                <w:webHidden/>
              </w:rPr>
              <w:fldChar w:fldCharType="end"/>
            </w:r>
            <w:r w:rsidRPr="003D7EED">
              <w:rPr>
                <w:rStyle w:val="a4"/>
                <w:noProof/>
              </w:rPr>
              <w:fldChar w:fldCharType="end"/>
            </w:r>
          </w:ins>
        </w:p>
        <w:p w14:paraId="783E1795" w14:textId="77777777" w:rsidR="008908B2" w:rsidRDefault="008908B2">
          <w:pPr>
            <w:pStyle w:val="30"/>
            <w:tabs>
              <w:tab w:val="right" w:leader="dot" w:pos="8296"/>
            </w:tabs>
            <w:rPr>
              <w:ins w:id="19" w:author="dong" w:date="2019-04-03T14:38:00Z"/>
              <w:noProof/>
            </w:rPr>
          </w:pPr>
          <w:ins w:id="20" w:author="dong" w:date="2019-04-03T14:38:00Z">
            <w:r w:rsidRPr="003D7EED">
              <w:rPr>
                <w:rStyle w:val="a4"/>
                <w:noProof/>
              </w:rPr>
              <w:fldChar w:fldCharType="begin"/>
            </w:r>
            <w:r w:rsidRPr="003D7EED">
              <w:rPr>
                <w:rStyle w:val="a4"/>
                <w:noProof/>
              </w:rPr>
              <w:instrText xml:space="preserve"> </w:instrText>
            </w:r>
            <w:r>
              <w:rPr>
                <w:noProof/>
              </w:rPr>
              <w:instrText>HYPERLINK \l "_Toc5194734"</w:instrText>
            </w:r>
            <w:r w:rsidRPr="003D7EED">
              <w:rPr>
                <w:rStyle w:val="a4"/>
                <w:noProof/>
              </w:rPr>
              <w:instrText xml:space="preserve"> </w:instrText>
            </w:r>
            <w:r w:rsidRPr="003D7EED">
              <w:rPr>
                <w:rStyle w:val="a4"/>
                <w:noProof/>
              </w:rPr>
            </w:r>
            <w:r w:rsidRPr="003D7EED">
              <w:rPr>
                <w:rStyle w:val="a4"/>
                <w:noProof/>
              </w:rPr>
              <w:fldChar w:fldCharType="separate"/>
            </w:r>
            <w:r w:rsidRPr="003D7EED">
              <w:rPr>
                <w:rStyle w:val="a4"/>
                <w:rFonts w:hint="eastAsia"/>
                <w:noProof/>
              </w:rPr>
              <w:t>透明通道数据回调函数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_Toc5194734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FD5F70">
            <w:rPr>
              <w:noProof/>
              <w:webHidden/>
            </w:rPr>
            <w:t>2</w:t>
          </w:r>
          <w:ins w:id="21" w:author="dong" w:date="2019-04-03T14:38:00Z">
            <w:r>
              <w:rPr>
                <w:noProof/>
                <w:webHidden/>
              </w:rPr>
              <w:fldChar w:fldCharType="end"/>
            </w:r>
            <w:r w:rsidRPr="003D7EED">
              <w:rPr>
                <w:rStyle w:val="a4"/>
                <w:noProof/>
              </w:rPr>
              <w:fldChar w:fldCharType="end"/>
            </w:r>
          </w:ins>
        </w:p>
        <w:p w14:paraId="011BA0F3" w14:textId="77777777" w:rsidR="008908B2" w:rsidRDefault="008908B2">
          <w:pPr>
            <w:pStyle w:val="20"/>
            <w:tabs>
              <w:tab w:val="right" w:leader="dot" w:pos="8296"/>
            </w:tabs>
            <w:rPr>
              <w:ins w:id="22" w:author="dong" w:date="2019-04-03T14:38:00Z"/>
              <w:noProof/>
            </w:rPr>
          </w:pPr>
          <w:ins w:id="23" w:author="dong" w:date="2019-04-03T14:38:00Z">
            <w:r w:rsidRPr="003D7EED">
              <w:rPr>
                <w:rStyle w:val="a4"/>
                <w:noProof/>
              </w:rPr>
              <w:fldChar w:fldCharType="begin"/>
            </w:r>
            <w:r w:rsidRPr="003D7EED">
              <w:rPr>
                <w:rStyle w:val="a4"/>
                <w:noProof/>
              </w:rPr>
              <w:instrText xml:space="preserve"> </w:instrText>
            </w:r>
            <w:r>
              <w:rPr>
                <w:noProof/>
              </w:rPr>
              <w:instrText>HYPERLINK \l "_Toc5194735"</w:instrText>
            </w:r>
            <w:r w:rsidRPr="003D7EED">
              <w:rPr>
                <w:rStyle w:val="a4"/>
                <w:noProof/>
              </w:rPr>
              <w:instrText xml:space="preserve"> </w:instrText>
            </w:r>
            <w:r w:rsidRPr="003D7EED">
              <w:rPr>
                <w:rStyle w:val="a4"/>
                <w:noProof/>
              </w:rPr>
            </w:r>
            <w:r w:rsidRPr="003D7EED">
              <w:rPr>
                <w:rStyle w:val="a4"/>
                <w:noProof/>
              </w:rPr>
              <w:fldChar w:fldCharType="separate"/>
            </w:r>
            <w:r w:rsidRPr="003D7EED">
              <w:rPr>
                <w:rStyle w:val="a4"/>
                <w:rFonts w:hint="eastAsia"/>
                <w:noProof/>
              </w:rPr>
              <w:t>二、</w:t>
            </w:r>
            <w:r w:rsidRPr="003D7EED">
              <w:rPr>
                <w:rStyle w:val="a4"/>
                <w:noProof/>
              </w:rPr>
              <w:t>API</w:t>
            </w:r>
            <w:r w:rsidRPr="003D7EED">
              <w:rPr>
                <w:rStyle w:val="a4"/>
                <w:rFonts w:hint="eastAsia"/>
                <w:noProof/>
              </w:rPr>
              <w:t>方法定义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_Toc5194735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FD5F70">
            <w:rPr>
              <w:noProof/>
              <w:webHidden/>
            </w:rPr>
            <w:t>2</w:t>
          </w:r>
          <w:ins w:id="24" w:author="dong" w:date="2019-04-03T14:38:00Z">
            <w:r>
              <w:rPr>
                <w:noProof/>
                <w:webHidden/>
              </w:rPr>
              <w:fldChar w:fldCharType="end"/>
            </w:r>
            <w:r w:rsidRPr="003D7EED">
              <w:rPr>
                <w:rStyle w:val="a4"/>
                <w:noProof/>
              </w:rPr>
              <w:fldChar w:fldCharType="end"/>
            </w:r>
          </w:ins>
        </w:p>
        <w:p w14:paraId="1BFA3A75" w14:textId="77777777" w:rsidR="008908B2" w:rsidRDefault="008908B2">
          <w:pPr>
            <w:pStyle w:val="20"/>
            <w:tabs>
              <w:tab w:val="right" w:leader="dot" w:pos="8296"/>
            </w:tabs>
            <w:rPr>
              <w:ins w:id="25" w:author="dong" w:date="2019-04-03T14:38:00Z"/>
              <w:noProof/>
            </w:rPr>
          </w:pPr>
          <w:ins w:id="26" w:author="dong" w:date="2019-04-03T14:38:00Z">
            <w:r w:rsidRPr="003D7EED">
              <w:rPr>
                <w:rStyle w:val="a4"/>
                <w:noProof/>
              </w:rPr>
              <w:fldChar w:fldCharType="begin"/>
            </w:r>
            <w:r w:rsidRPr="003D7EED">
              <w:rPr>
                <w:rStyle w:val="a4"/>
                <w:noProof/>
              </w:rPr>
              <w:instrText xml:space="preserve"> </w:instrText>
            </w:r>
            <w:r>
              <w:rPr>
                <w:noProof/>
              </w:rPr>
              <w:instrText>HYPERLINK \l "_Toc5194736"</w:instrText>
            </w:r>
            <w:r w:rsidRPr="003D7EED">
              <w:rPr>
                <w:rStyle w:val="a4"/>
                <w:noProof/>
              </w:rPr>
              <w:instrText xml:space="preserve"> </w:instrText>
            </w:r>
            <w:r w:rsidRPr="003D7EED">
              <w:rPr>
                <w:rStyle w:val="a4"/>
                <w:noProof/>
              </w:rPr>
            </w:r>
            <w:r w:rsidRPr="003D7EED">
              <w:rPr>
                <w:rStyle w:val="a4"/>
                <w:noProof/>
              </w:rPr>
              <w:fldChar w:fldCharType="separate"/>
            </w:r>
            <w:r w:rsidRPr="003D7EED">
              <w:rPr>
                <w:rStyle w:val="a4"/>
                <w:noProof/>
              </w:rPr>
              <w:t>2.1 SDK</w:t>
            </w:r>
            <w:r w:rsidRPr="003D7EED">
              <w:rPr>
                <w:rStyle w:val="a4"/>
                <w:rFonts w:hint="eastAsia"/>
                <w:noProof/>
              </w:rPr>
              <w:t>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_Toc5194736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FD5F70">
            <w:rPr>
              <w:noProof/>
              <w:webHidden/>
            </w:rPr>
            <w:t>2</w:t>
          </w:r>
          <w:ins w:id="27" w:author="dong" w:date="2019-04-03T14:38:00Z">
            <w:r>
              <w:rPr>
                <w:noProof/>
                <w:webHidden/>
              </w:rPr>
              <w:fldChar w:fldCharType="end"/>
            </w:r>
            <w:r w:rsidRPr="003D7EED">
              <w:rPr>
                <w:rStyle w:val="a4"/>
                <w:noProof/>
              </w:rPr>
              <w:fldChar w:fldCharType="end"/>
            </w:r>
          </w:ins>
        </w:p>
        <w:p w14:paraId="69A16C79" w14:textId="77777777" w:rsidR="008908B2" w:rsidRDefault="008908B2">
          <w:pPr>
            <w:pStyle w:val="30"/>
            <w:tabs>
              <w:tab w:val="right" w:leader="dot" w:pos="8296"/>
            </w:tabs>
            <w:rPr>
              <w:ins w:id="28" w:author="dong" w:date="2019-04-03T14:38:00Z"/>
              <w:noProof/>
            </w:rPr>
          </w:pPr>
          <w:ins w:id="29" w:author="dong" w:date="2019-04-03T14:38:00Z">
            <w:r w:rsidRPr="003D7EED">
              <w:rPr>
                <w:rStyle w:val="a4"/>
                <w:noProof/>
              </w:rPr>
              <w:fldChar w:fldCharType="begin"/>
            </w:r>
            <w:r w:rsidRPr="003D7EED">
              <w:rPr>
                <w:rStyle w:val="a4"/>
                <w:noProof/>
              </w:rPr>
              <w:instrText xml:space="preserve"> </w:instrText>
            </w:r>
            <w:r>
              <w:rPr>
                <w:noProof/>
              </w:rPr>
              <w:instrText>HYPERLINK \l "_Toc5194737"</w:instrText>
            </w:r>
            <w:r w:rsidRPr="003D7EED">
              <w:rPr>
                <w:rStyle w:val="a4"/>
                <w:noProof/>
              </w:rPr>
              <w:instrText xml:space="preserve"> </w:instrText>
            </w:r>
            <w:r w:rsidRPr="003D7EED">
              <w:rPr>
                <w:rStyle w:val="a4"/>
                <w:noProof/>
              </w:rPr>
            </w:r>
            <w:r w:rsidRPr="003D7EED">
              <w:rPr>
                <w:rStyle w:val="a4"/>
                <w:noProof/>
              </w:rPr>
              <w:fldChar w:fldCharType="separate"/>
            </w:r>
            <w:r w:rsidRPr="003D7EED">
              <w:rPr>
                <w:rStyle w:val="a4"/>
                <w:rFonts w:hint="eastAsia"/>
                <w:noProof/>
              </w:rPr>
              <w:t>初始化系统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_Toc5194737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FD5F70">
            <w:rPr>
              <w:noProof/>
              <w:webHidden/>
            </w:rPr>
            <w:t>2</w:t>
          </w:r>
          <w:ins w:id="30" w:author="dong" w:date="2019-04-03T14:38:00Z">
            <w:r>
              <w:rPr>
                <w:noProof/>
                <w:webHidden/>
              </w:rPr>
              <w:fldChar w:fldCharType="end"/>
            </w:r>
            <w:r w:rsidRPr="003D7EED">
              <w:rPr>
                <w:rStyle w:val="a4"/>
                <w:noProof/>
              </w:rPr>
              <w:fldChar w:fldCharType="end"/>
            </w:r>
          </w:ins>
        </w:p>
        <w:p w14:paraId="70CB5EB8" w14:textId="77777777" w:rsidR="008908B2" w:rsidRDefault="008908B2">
          <w:pPr>
            <w:pStyle w:val="30"/>
            <w:tabs>
              <w:tab w:val="right" w:leader="dot" w:pos="8296"/>
            </w:tabs>
            <w:rPr>
              <w:ins w:id="31" w:author="dong" w:date="2019-04-03T14:38:00Z"/>
              <w:noProof/>
            </w:rPr>
          </w:pPr>
          <w:ins w:id="32" w:author="dong" w:date="2019-04-03T14:38:00Z">
            <w:r w:rsidRPr="003D7EED">
              <w:rPr>
                <w:rStyle w:val="a4"/>
                <w:noProof/>
              </w:rPr>
              <w:fldChar w:fldCharType="begin"/>
            </w:r>
            <w:r w:rsidRPr="003D7EED">
              <w:rPr>
                <w:rStyle w:val="a4"/>
                <w:noProof/>
              </w:rPr>
              <w:instrText xml:space="preserve"> </w:instrText>
            </w:r>
            <w:r>
              <w:rPr>
                <w:noProof/>
              </w:rPr>
              <w:instrText>HYPERLINK \l "_Toc5194738"</w:instrText>
            </w:r>
            <w:r w:rsidRPr="003D7EED">
              <w:rPr>
                <w:rStyle w:val="a4"/>
                <w:noProof/>
              </w:rPr>
              <w:instrText xml:space="preserve"> </w:instrText>
            </w:r>
            <w:r w:rsidRPr="003D7EED">
              <w:rPr>
                <w:rStyle w:val="a4"/>
                <w:noProof/>
              </w:rPr>
            </w:r>
            <w:r w:rsidRPr="003D7EED">
              <w:rPr>
                <w:rStyle w:val="a4"/>
                <w:noProof/>
              </w:rPr>
              <w:fldChar w:fldCharType="separate"/>
            </w:r>
            <w:r w:rsidRPr="003D7EED">
              <w:rPr>
                <w:rStyle w:val="a4"/>
                <w:rFonts w:hint="eastAsia"/>
                <w:noProof/>
              </w:rPr>
              <w:t>释放</w:t>
            </w:r>
            <w:r w:rsidRPr="003D7EED">
              <w:rPr>
                <w:rStyle w:val="a4"/>
                <w:noProof/>
              </w:rPr>
              <w:t>SDK</w:t>
            </w:r>
            <w:r w:rsidRPr="003D7EED">
              <w:rPr>
                <w:rStyle w:val="a4"/>
                <w:rFonts w:hint="eastAsia"/>
                <w:noProof/>
              </w:rPr>
              <w:t>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_Toc5194738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FD5F70">
            <w:rPr>
              <w:noProof/>
              <w:webHidden/>
            </w:rPr>
            <w:t>3</w:t>
          </w:r>
          <w:ins w:id="33" w:author="dong" w:date="2019-04-03T14:38:00Z">
            <w:r>
              <w:rPr>
                <w:noProof/>
                <w:webHidden/>
              </w:rPr>
              <w:fldChar w:fldCharType="end"/>
            </w:r>
            <w:r w:rsidRPr="003D7EED">
              <w:rPr>
                <w:rStyle w:val="a4"/>
                <w:noProof/>
              </w:rPr>
              <w:fldChar w:fldCharType="end"/>
            </w:r>
          </w:ins>
        </w:p>
        <w:p w14:paraId="44FDABA2" w14:textId="77777777" w:rsidR="008908B2" w:rsidRDefault="008908B2">
          <w:pPr>
            <w:pStyle w:val="30"/>
            <w:tabs>
              <w:tab w:val="right" w:leader="dot" w:pos="8296"/>
            </w:tabs>
            <w:rPr>
              <w:ins w:id="34" w:author="dong" w:date="2019-04-03T14:38:00Z"/>
              <w:noProof/>
            </w:rPr>
          </w:pPr>
          <w:ins w:id="35" w:author="dong" w:date="2019-04-03T14:38:00Z">
            <w:r w:rsidRPr="003D7EED">
              <w:rPr>
                <w:rStyle w:val="a4"/>
                <w:noProof/>
              </w:rPr>
              <w:fldChar w:fldCharType="begin"/>
            </w:r>
            <w:r w:rsidRPr="003D7EED">
              <w:rPr>
                <w:rStyle w:val="a4"/>
                <w:noProof/>
              </w:rPr>
              <w:instrText xml:space="preserve"> </w:instrText>
            </w:r>
            <w:r>
              <w:rPr>
                <w:noProof/>
              </w:rPr>
              <w:instrText>HYPERLINK \l "_Toc5194739"</w:instrText>
            </w:r>
            <w:r w:rsidRPr="003D7EED">
              <w:rPr>
                <w:rStyle w:val="a4"/>
                <w:noProof/>
              </w:rPr>
              <w:instrText xml:space="preserve"> </w:instrText>
            </w:r>
            <w:r w:rsidRPr="003D7EED">
              <w:rPr>
                <w:rStyle w:val="a4"/>
                <w:noProof/>
              </w:rPr>
            </w:r>
            <w:r w:rsidRPr="003D7EED">
              <w:rPr>
                <w:rStyle w:val="a4"/>
                <w:noProof/>
              </w:rPr>
              <w:fldChar w:fldCharType="separate"/>
            </w:r>
            <w:r w:rsidRPr="003D7EED">
              <w:rPr>
                <w:rStyle w:val="a4"/>
                <w:noProof/>
              </w:rPr>
              <w:t>SDK</w:t>
            </w:r>
            <w:r w:rsidRPr="003D7EED">
              <w:rPr>
                <w:rStyle w:val="a4"/>
                <w:rFonts w:hint="eastAsia"/>
                <w:noProof/>
              </w:rPr>
              <w:t>内核参数设置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_Toc5194739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FD5F70">
            <w:rPr>
              <w:noProof/>
              <w:webHidden/>
            </w:rPr>
            <w:t>3</w:t>
          </w:r>
          <w:ins w:id="36" w:author="dong" w:date="2019-04-03T14:38:00Z">
            <w:r>
              <w:rPr>
                <w:noProof/>
                <w:webHidden/>
              </w:rPr>
              <w:fldChar w:fldCharType="end"/>
            </w:r>
            <w:r w:rsidRPr="003D7EED">
              <w:rPr>
                <w:rStyle w:val="a4"/>
                <w:noProof/>
              </w:rPr>
              <w:fldChar w:fldCharType="end"/>
            </w:r>
          </w:ins>
        </w:p>
        <w:p w14:paraId="52AE4A2E" w14:textId="77777777" w:rsidR="008908B2" w:rsidRDefault="008908B2">
          <w:pPr>
            <w:pStyle w:val="30"/>
            <w:tabs>
              <w:tab w:val="right" w:leader="dot" w:pos="8296"/>
            </w:tabs>
            <w:rPr>
              <w:ins w:id="37" w:author="dong" w:date="2019-04-03T14:38:00Z"/>
              <w:noProof/>
            </w:rPr>
          </w:pPr>
          <w:ins w:id="38" w:author="dong" w:date="2019-04-03T14:38:00Z">
            <w:r w:rsidRPr="003D7EED">
              <w:rPr>
                <w:rStyle w:val="a4"/>
                <w:noProof/>
              </w:rPr>
              <w:fldChar w:fldCharType="begin"/>
            </w:r>
            <w:r w:rsidRPr="003D7EED">
              <w:rPr>
                <w:rStyle w:val="a4"/>
                <w:noProof/>
              </w:rPr>
              <w:instrText xml:space="preserve"> </w:instrText>
            </w:r>
            <w:r>
              <w:rPr>
                <w:noProof/>
              </w:rPr>
              <w:instrText>HYPERLINK \l "_Toc5194740"</w:instrText>
            </w:r>
            <w:r w:rsidRPr="003D7EED">
              <w:rPr>
                <w:rStyle w:val="a4"/>
                <w:noProof/>
              </w:rPr>
              <w:instrText xml:space="preserve"> </w:instrText>
            </w:r>
            <w:r w:rsidRPr="003D7EED">
              <w:rPr>
                <w:rStyle w:val="a4"/>
                <w:noProof/>
              </w:rPr>
            </w:r>
            <w:r w:rsidRPr="003D7EED">
              <w:rPr>
                <w:rStyle w:val="a4"/>
                <w:noProof/>
              </w:rPr>
              <w:fldChar w:fldCharType="separate"/>
            </w:r>
            <w:r w:rsidRPr="003D7EED">
              <w:rPr>
                <w:rStyle w:val="a4"/>
                <w:rFonts w:hint="eastAsia"/>
                <w:noProof/>
              </w:rPr>
              <w:t>获取</w:t>
            </w:r>
            <w:r w:rsidRPr="003D7EED">
              <w:rPr>
                <w:rStyle w:val="a4"/>
                <w:noProof/>
              </w:rPr>
              <w:t>SDK</w:t>
            </w:r>
            <w:r w:rsidRPr="003D7EED">
              <w:rPr>
                <w:rStyle w:val="a4"/>
                <w:rFonts w:hint="eastAsia"/>
                <w:noProof/>
              </w:rPr>
              <w:t>内核参数设置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_Toc5194740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FD5F70">
            <w:rPr>
              <w:noProof/>
              <w:webHidden/>
            </w:rPr>
            <w:t>3</w:t>
          </w:r>
          <w:ins w:id="39" w:author="dong" w:date="2019-04-03T14:38:00Z">
            <w:r>
              <w:rPr>
                <w:noProof/>
                <w:webHidden/>
              </w:rPr>
              <w:fldChar w:fldCharType="end"/>
            </w:r>
            <w:r w:rsidRPr="003D7EED">
              <w:rPr>
                <w:rStyle w:val="a4"/>
                <w:noProof/>
              </w:rPr>
              <w:fldChar w:fldCharType="end"/>
            </w:r>
          </w:ins>
        </w:p>
        <w:p w14:paraId="0360A8DF" w14:textId="77777777" w:rsidR="008908B2" w:rsidRDefault="008908B2">
          <w:pPr>
            <w:pStyle w:val="20"/>
            <w:tabs>
              <w:tab w:val="right" w:leader="dot" w:pos="8296"/>
            </w:tabs>
            <w:rPr>
              <w:ins w:id="40" w:author="dong" w:date="2019-04-03T14:38:00Z"/>
              <w:noProof/>
            </w:rPr>
          </w:pPr>
          <w:ins w:id="41" w:author="dong" w:date="2019-04-03T14:38:00Z">
            <w:r w:rsidRPr="003D7EED">
              <w:rPr>
                <w:rStyle w:val="a4"/>
                <w:noProof/>
              </w:rPr>
              <w:fldChar w:fldCharType="begin"/>
            </w:r>
            <w:r w:rsidRPr="003D7EED">
              <w:rPr>
                <w:rStyle w:val="a4"/>
                <w:noProof/>
              </w:rPr>
              <w:instrText xml:space="preserve"> </w:instrText>
            </w:r>
            <w:r>
              <w:rPr>
                <w:noProof/>
              </w:rPr>
              <w:instrText>HYPERLINK \l "_Toc5194741"</w:instrText>
            </w:r>
            <w:r w:rsidRPr="003D7EED">
              <w:rPr>
                <w:rStyle w:val="a4"/>
                <w:noProof/>
              </w:rPr>
              <w:instrText xml:space="preserve"> </w:instrText>
            </w:r>
            <w:r w:rsidRPr="003D7EED">
              <w:rPr>
                <w:rStyle w:val="a4"/>
                <w:noProof/>
              </w:rPr>
            </w:r>
            <w:r w:rsidRPr="003D7EED">
              <w:rPr>
                <w:rStyle w:val="a4"/>
                <w:noProof/>
              </w:rPr>
              <w:fldChar w:fldCharType="separate"/>
            </w:r>
            <w:r w:rsidRPr="003D7EED">
              <w:rPr>
                <w:rStyle w:val="a4"/>
                <w:noProof/>
              </w:rPr>
              <w:t>2.2</w:t>
            </w:r>
            <w:r w:rsidRPr="003D7EED">
              <w:rPr>
                <w:rStyle w:val="a4"/>
                <w:rFonts w:hint="eastAsia"/>
                <w:noProof/>
              </w:rPr>
              <w:t>回调函数注册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_Toc5194741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FD5F70">
            <w:rPr>
              <w:noProof/>
              <w:webHidden/>
            </w:rPr>
            <w:t>4</w:t>
          </w:r>
          <w:ins w:id="42" w:author="dong" w:date="2019-04-03T14:38:00Z">
            <w:r>
              <w:rPr>
                <w:noProof/>
                <w:webHidden/>
              </w:rPr>
              <w:fldChar w:fldCharType="end"/>
            </w:r>
            <w:r w:rsidRPr="003D7EED">
              <w:rPr>
                <w:rStyle w:val="a4"/>
                <w:noProof/>
              </w:rPr>
              <w:fldChar w:fldCharType="end"/>
            </w:r>
          </w:ins>
        </w:p>
        <w:p w14:paraId="2E3B248A" w14:textId="77777777" w:rsidR="008908B2" w:rsidRDefault="008908B2">
          <w:pPr>
            <w:pStyle w:val="30"/>
            <w:tabs>
              <w:tab w:val="right" w:leader="dot" w:pos="8296"/>
            </w:tabs>
            <w:rPr>
              <w:ins w:id="43" w:author="dong" w:date="2019-04-03T14:38:00Z"/>
              <w:noProof/>
            </w:rPr>
          </w:pPr>
          <w:ins w:id="44" w:author="dong" w:date="2019-04-03T14:38:00Z">
            <w:r w:rsidRPr="003D7EED">
              <w:rPr>
                <w:rStyle w:val="a4"/>
                <w:noProof/>
              </w:rPr>
              <w:fldChar w:fldCharType="begin"/>
            </w:r>
            <w:r w:rsidRPr="003D7EED">
              <w:rPr>
                <w:rStyle w:val="a4"/>
                <w:noProof/>
              </w:rPr>
              <w:instrText xml:space="preserve"> </w:instrText>
            </w:r>
            <w:r>
              <w:rPr>
                <w:noProof/>
              </w:rPr>
              <w:instrText>HYPERLINK \l "_Toc5194742"</w:instrText>
            </w:r>
            <w:r w:rsidRPr="003D7EED">
              <w:rPr>
                <w:rStyle w:val="a4"/>
                <w:noProof/>
              </w:rPr>
              <w:instrText xml:space="preserve"> </w:instrText>
            </w:r>
            <w:r w:rsidRPr="003D7EED">
              <w:rPr>
                <w:rStyle w:val="a4"/>
                <w:noProof/>
              </w:rPr>
            </w:r>
            <w:r w:rsidRPr="003D7EED">
              <w:rPr>
                <w:rStyle w:val="a4"/>
                <w:noProof/>
              </w:rPr>
              <w:fldChar w:fldCharType="separate"/>
            </w:r>
            <w:r w:rsidRPr="003D7EED">
              <w:rPr>
                <w:rStyle w:val="a4"/>
                <w:rFonts w:hint="eastAsia"/>
                <w:noProof/>
              </w:rPr>
              <w:t>设置异步消息通知回调函数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_Toc5194742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FD5F70">
            <w:rPr>
              <w:noProof/>
              <w:webHidden/>
            </w:rPr>
            <w:t>4</w:t>
          </w:r>
          <w:ins w:id="45" w:author="dong" w:date="2019-04-03T14:38:00Z">
            <w:r>
              <w:rPr>
                <w:noProof/>
                <w:webHidden/>
              </w:rPr>
              <w:fldChar w:fldCharType="end"/>
            </w:r>
            <w:r w:rsidRPr="003D7EED">
              <w:rPr>
                <w:rStyle w:val="a4"/>
                <w:noProof/>
              </w:rPr>
              <w:fldChar w:fldCharType="end"/>
            </w:r>
          </w:ins>
        </w:p>
        <w:p w14:paraId="2DF59E72" w14:textId="77777777" w:rsidR="008908B2" w:rsidRDefault="008908B2">
          <w:pPr>
            <w:pStyle w:val="30"/>
            <w:tabs>
              <w:tab w:val="right" w:leader="dot" w:pos="8296"/>
            </w:tabs>
            <w:rPr>
              <w:ins w:id="46" w:author="dong" w:date="2019-04-03T14:38:00Z"/>
              <w:noProof/>
            </w:rPr>
          </w:pPr>
          <w:ins w:id="47" w:author="dong" w:date="2019-04-03T14:38:00Z">
            <w:r w:rsidRPr="003D7EED">
              <w:rPr>
                <w:rStyle w:val="a4"/>
                <w:noProof/>
              </w:rPr>
              <w:fldChar w:fldCharType="begin"/>
            </w:r>
            <w:r w:rsidRPr="003D7EED">
              <w:rPr>
                <w:rStyle w:val="a4"/>
                <w:noProof/>
              </w:rPr>
              <w:instrText xml:space="preserve"> </w:instrText>
            </w:r>
            <w:r>
              <w:rPr>
                <w:noProof/>
              </w:rPr>
              <w:instrText>HYPERLINK \l "_Toc5194743"</w:instrText>
            </w:r>
            <w:r w:rsidRPr="003D7EED">
              <w:rPr>
                <w:rStyle w:val="a4"/>
                <w:noProof/>
              </w:rPr>
              <w:instrText xml:space="preserve"> </w:instrText>
            </w:r>
            <w:r w:rsidRPr="003D7EED">
              <w:rPr>
                <w:rStyle w:val="a4"/>
                <w:noProof/>
              </w:rPr>
            </w:r>
            <w:r w:rsidRPr="003D7EED">
              <w:rPr>
                <w:rStyle w:val="a4"/>
                <w:noProof/>
              </w:rPr>
              <w:fldChar w:fldCharType="separate"/>
            </w:r>
            <w:r w:rsidRPr="003D7EED">
              <w:rPr>
                <w:rStyle w:val="a4"/>
                <w:rFonts w:hint="eastAsia"/>
                <w:noProof/>
              </w:rPr>
              <w:t>设置透明通道数据回调函数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_Toc5194743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FD5F70">
            <w:rPr>
              <w:noProof/>
              <w:webHidden/>
            </w:rPr>
            <w:t>4</w:t>
          </w:r>
          <w:ins w:id="48" w:author="dong" w:date="2019-04-03T14:38:00Z">
            <w:r>
              <w:rPr>
                <w:noProof/>
                <w:webHidden/>
              </w:rPr>
              <w:fldChar w:fldCharType="end"/>
            </w:r>
            <w:r w:rsidRPr="003D7EED">
              <w:rPr>
                <w:rStyle w:val="a4"/>
                <w:noProof/>
              </w:rPr>
              <w:fldChar w:fldCharType="end"/>
            </w:r>
          </w:ins>
        </w:p>
        <w:p w14:paraId="42CC4CDC" w14:textId="77777777" w:rsidR="008908B2" w:rsidRDefault="008908B2">
          <w:pPr>
            <w:pStyle w:val="20"/>
            <w:tabs>
              <w:tab w:val="right" w:leader="dot" w:pos="8296"/>
            </w:tabs>
            <w:rPr>
              <w:ins w:id="49" w:author="dong" w:date="2019-04-03T14:38:00Z"/>
              <w:noProof/>
            </w:rPr>
          </w:pPr>
          <w:ins w:id="50" w:author="dong" w:date="2019-04-03T14:38:00Z">
            <w:r w:rsidRPr="003D7EED">
              <w:rPr>
                <w:rStyle w:val="a4"/>
                <w:noProof/>
              </w:rPr>
              <w:fldChar w:fldCharType="begin"/>
            </w:r>
            <w:r w:rsidRPr="003D7EED">
              <w:rPr>
                <w:rStyle w:val="a4"/>
                <w:noProof/>
              </w:rPr>
              <w:instrText xml:space="preserve"> </w:instrText>
            </w:r>
            <w:r>
              <w:rPr>
                <w:noProof/>
              </w:rPr>
              <w:instrText>HYPERLINK \l "_Toc5194744"</w:instrText>
            </w:r>
            <w:r w:rsidRPr="003D7EED">
              <w:rPr>
                <w:rStyle w:val="a4"/>
                <w:noProof/>
              </w:rPr>
              <w:instrText xml:space="preserve"> </w:instrText>
            </w:r>
            <w:r w:rsidRPr="003D7EED">
              <w:rPr>
                <w:rStyle w:val="a4"/>
                <w:noProof/>
              </w:rPr>
            </w:r>
            <w:r w:rsidRPr="003D7EED">
              <w:rPr>
                <w:rStyle w:val="a4"/>
                <w:noProof/>
              </w:rPr>
              <w:fldChar w:fldCharType="separate"/>
            </w:r>
            <w:r w:rsidRPr="003D7EED">
              <w:rPr>
                <w:rStyle w:val="a4"/>
                <w:noProof/>
              </w:rPr>
              <w:t>2.3</w:t>
            </w:r>
            <w:r w:rsidRPr="003D7EED">
              <w:rPr>
                <w:rStyle w:val="a4"/>
                <w:rFonts w:hint="eastAsia"/>
                <w:noProof/>
              </w:rPr>
              <w:t>业务流程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_Toc5194744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FD5F70">
            <w:rPr>
              <w:noProof/>
              <w:webHidden/>
            </w:rPr>
            <w:t>4</w:t>
          </w:r>
          <w:ins w:id="51" w:author="dong" w:date="2019-04-03T14:38:00Z">
            <w:r>
              <w:rPr>
                <w:noProof/>
                <w:webHidden/>
              </w:rPr>
              <w:fldChar w:fldCharType="end"/>
            </w:r>
            <w:r w:rsidRPr="003D7EED">
              <w:rPr>
                <w:rStyle w:val="a4"/>
                <w:noProof/>
              </w:rPr>
              <w:fldChar w:fldCharType="end"/>
            </w:r>
          </w:ins>
        </w:p>
        <w:p w14:paraId="32AD7EC5" w14:textId="77777777" w:rsidR="008908B2" w:rsidRDefault="008908B2">
          <w:pPr>
            <w:pStyle w:val="30"/>
            <w:tabs>
              <w:tab w:val="right" w:leader="dot" w:pos="8296"/>
            </w:tabs>
            <w:rPr>
              <w:ins w:id="52" w:author="dong" w:date="2019-04-03T14:38:00Z"/>
              <w:noProof/>
            </w:rPr>
          </w:pPr>
          <w:ins w:id="53" w:author="dong" w:date="2019-04-03T14:38:00Z">
            <w:r w:rsidRPr="003D7EED">
              <w:rPr>
                <w:rStyle w:val="a4"/>
                <w:noProof/>
              </w:rPr>
              <w:fldChar w:fldCharType="begin"/>
            </w:r>
            <w:r w:rsidRPr="003D7EED">
              <w:rPr>
                <w:rStyle w:val="a4"/>
                <w:noProof/>
              </w:rPr>
              <w:instrText xml:space="preserve"> </w:instrText>
            </w:r>
            <w:r>
              <w:rPr>
                <w:noProof/>
              </w:rPr>
              <w:instrText>HYPERLINK \l "_Toc5194745"</w:instrText>
            </w:r>
            <w:r w:rsidRPr="003D7EED">
              <w:rPr>
                <w:rStyle w:val="a4"/>
                <w:noProof/>
              </w:rPr>
              <w:instrText xml:space="preserve"> </w:instrText>
            </w:r>
            <w:r w:rsidRPr="003D7EED">
              <w:rPr>
                <w:rStyle w:val="a4"/>
                <w:noProof/>
              </w:rPr>
            </w:r>
            <w:r w:rsidRPr="003D7EED">
              <w:rPr>
                <w:rStyle w:val="a4"/>
                <w:noProof/>
              </w:rPr>
              <w:fldChar w:fldCharType="separate"/>
            </w:r>
            <w:r w:rsidRPr="003D7EED">
              <w:rPr>
                <w:rStyle w:val="a4"/>
                <w:rFonts w:hint="eastAsia"/>
                <w:noProof/>
              </w:rPr>
              <w:t>连接服务器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_Toc5194745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FD5F70">
            <w:rPr>
              <w:noProof/>
              <w:webHidden/>
            </w:rPr>
            <w:t>4</w:t>
          </w:r>
          <w:ins w:id="54" w:author="dong" w:date="2019-04-03T14:38:00Z">
            <w:r>
              <w:rPr>
                <w:noProof/>
                <w:webHidden/>
              </w:rPr>
              <w:fldChar w:fldCharType="end"/>
            </w:r>
            <w:r w:rsidRPr="003D7EED">
              <w:rPr>
                <w:rStyle w:val="a4"/>
                <w:noProof/>
              </w:rPr>
              <w:fldChar w:fldCharType="end"/>
            </w:r>
          </w:ins>
        </w:p>
        <w:p w14:paraId="44E52628" w14:textId="77777777" w:rsidR="008908B2" w:rsidRDefault="008908B2">
          <w:pPr>
            <w:pStyle w:val="30"/>
            <w:tabs>
              <w:tab w:val="right" w:leader="dot" w:pos="8296"/>
            </w:tabs>
            <w:rPr>
              <w:ins w:id="55" w:author="dong" w:date="2019-04-03T14:38:00Z"/>
              <w:noProof/>
            </w:rPr>
          </w:pPr>
          <w:ins w:id="56" w:author="dong" w:date="2019-04-03T14:38:00Z">
            <w:r w:rsidRPr="003D7EED">
              <w:rPr>
                <w:rStyle w:val="a4"/>
                <w:noProof/>
              </w:rPr>
              <w:fldChar w:fldCharType="begin"/>
            </w:r>
            <w:r w:rsidRPr="003D7EED">
              <w:rPr>
                <w:rStyle w:val="a4"/>
                <w:noProof/>
              </w:rPr>
              <w:instrText xml:space="preserve"> </w:instrText>
            </w:r>
            <w:r>
              <w:rPr>
                <w:noProof/>
              </w:rPr>
              <w:instrText>HYPERLINK \l "_Toc5194746"</w:instrText>
            </w:r>
            <w:r w:rsidRPr="003D7EED">
              <w:rPr>
                <w:rStyle w:val="a4"/>
                <w:noProof/>
              </w:rPr>
              <w:instrText xml:space="preserve"> </w:instrText>
            </w:r>
            <w:r w:rsidRPr="003D7EED">
              <w:rPr>
                <w:rStyle w:val="a4"/>
                <w:noProof/>
              </w:rPr>
            </w:r>
            <w:r w:rsidRPr="003D7EED">
              <w:rPr>
                <w:rStyle w:val="a4"/>
                <w:noProof/>
              </w:rPr>
              <w:fldChar w:fldCharType="separate"/>
            </w:r>
            <w:r w:rsidRPr="003D7EED">
              <w:rPr>
                <w:rStyle w:val="a4"/>
                <w:rFonts w:hint="eastAsia"/>
                <w:noProof/>
              </w:rPr>
              <w:t>登录服务器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_Toc5194746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FD5F70">
            <w:rPr>
              <w:noProof/>
              <w:webHidden/>
            </w:rPr>
            <w:t>5</w:t>
          </w:r>
          <w:ins w:id="57" w:author="dong" w:date="2019-04-03T14:38:00Z">
            <w:r>
              <w:rPr>
                <w:noProof/>
                <w:webHidden/>
              </w:rPr>
              <w:fldChar w:fldCharType="end"/>
            </w:r>
            <w:r w:rsidRPr="003D7EED">
              <w:rPr>
                <w:rStyle w:val="a4"/>
                <w:noProof/>
              </w:rPr>
              <w:fldChar w:fldCharType="end"/>
            </w:r>
          </w:ins>
        </w:p>
        <w:p w14:paraId="25F59729" w14:textId="77777777" w:rsidR="008908B2" w:rsidRDefault="008908B2">
          <w:pPr>
            <w:pStyle w:val="30"/>
            <w:tabs>
              <w:tab w:val="right" w:leader="dot" w:pos="8296"/>
            </w:tabs>
            <w:rPr>
              <w:ins w:id="58" w:author="dong" w:date="2019-04-03T14:38:00Z"/>
              <w:noProof/>
            </w:rPr>
          </w:pPr>
          <w:ins w:id="59" w:author="dong" w:date="2019-04-03T14:38:00Z">
            <w:r w:rsidRPr="003D7EED">
              <w:rPr>
                <w:rStyle w:val="a4"/>
                <w:noProof/>
              </w:rPr>
              <w:fldChar w:fldCharType="begin"/>
            </w:r>
            <w:r w:rsidRPr="003D7EED">
              <w:rPr>
                <w:rStyle w:val="a4"/>
                <w:noProof/>
              </w:rPr>
              <w:instrText xml:space="preserve"> </w:instrText>
            </w:r>
            <w:r>
              <w:rPr>
                <w:noProof/>
              </w:rPr>
              <w:instrText>HYPERLINK \l "_Toc5194747"</w:instrText>
            </w:r>
            <w:r w:rsidRPr="003D7EED">
              <w:rPr>
                <w:rStyle w:val="a4"/>
                <w:noProof/>
              </w:rPr>
              <w:instrText xml:space="preserve"> </w:instrText>
            </w:r>
            <w:r w:rsidRPr="003D7EED">
              <w:rPr>
                <w:rStyle w:val="a4"/>
                <w:noProof/>
              </w:rPr>
            </w:r>
            <w:r w:rsidRPr="003D7EED">
              <w:rPr>
                <w:rStyle w:val="a4"/>
                <w:noProof/>
              </w:rPr>
              <w:fldChar w:fldCharType="separate"/>
            </w:r>
            <w:r w:rsidRPr="003D7EED">
              <w:rPr>
                <w:rStyle w:val="a4"/>
                <w:rFonts w:hint="eastAsia"/>
                <w:noProof/>
              </w:rPr>
              <w:t>进入房间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_Toc5194747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FD5F70">
            <w:rPr>
              <w:noProof/>
              <w:webHidden/>
            </w:rPr>
            <w:t>5</w:t>
          </w:r>
          <w:ins w:id="60" w:author="dong" w:date="2019-04-03T14:38:00Z">
            <w:r>
              <w:rPr>
                <w:noProof/>
                <w:webHidden/>
              </w:rPr>
              <w:fldChar w:fldCharType="end"/>
            </w:r>
            <w:r w:rsidRPr="003D7EED">
              <w:rPr>
                <w:rStyle w:val="a4"/>
                <w:noProof/>
              </w:rPr>
              <w:fldChar w:fldCharType="end"/>
            </w:r>
          </w:ins>
        </w:p>
        <w:p w14:paraId="59B4D66F" w14:textId="77777777" w:rsidR="008908B2" w:rsidRDefault="008908B2">
          <w:pPr>
            <w:pStyle w:val="30"/>
            <w:tabs>
              <w:tab w:val="right" w:leader="dot" w:pos="8296"/>
            </w:tabs>
            <w:rPr>
              <w:ins w:id="61" w:author="dong" w:date="2019-04-03T14:38:00Z"/>
              <w:noProof/>
            </w:rPr>
          </w:pPr>
          <w:ins w:id="62" w:author="dong" w:date="2019-04-03T14:38:00Z">
            <w:r w:rsidRPr="003D7EED">
              <w:rPr>
                <w:rStyle w:val="a4"/>
                <w:noProof/>
              </w:rPr>
              <w:fldChar w:fldCharType="begin"/>
            </w:r>
            <w:r w:rsidRPr="003D7EED">
              <w:rPr>
                <w:rStyle w:val="a4"/>
                <w:noProof/>
              </w:rPr>
              <w:instrText xml:space="preserve"> </w:instrText>
            </w:r>
            <w:r>
              <w:rPr>
                <w:noProof/>
              </w:rPr>
              <w:instrText>HYPERLINK \l "_Toc5194748"</w:instrText>
            </w:r>
            <w:r w:rsidRPr="003D7EED">
              <w:rPr>
                <w:rStyle w:val="a4"/>
                <w:noProof/>
              </w:rPr>
              <w:instrText xml:space="preserve"> </w:instrText>
            </w:r>
            <w:r w:rsidRPr="003D7EED">
              <w:rPr>
                <w:rStyle w:val="a4"/>
                <w:noProof/>
              </w:rPr>
            </w:r>
            <w:r w:rsidRPr="003D7EED">
              <w:rPr>
                <w:rStyle w:val="a4"/>
                <w:noProof/>
              </w:rPr>
              <w:fldChar w:fldCharType="separate"/>
            </w:r>
            <w:r w:rsidRPr="003D7EED">
              <w:rPr>
                <w:rStyle w:val="a4"/>
                <w:rFonts w:hint="eastAsia"/>
                <w:noProof/>
              </w:rPr>
              <w:t>离开房间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_Toc5194748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FD5F70">
            <w:rPr>
              <w:noProof/>
              <w:webHidden/>
            </w:rPr>
            <w:t>5</w:t>
          </w:r>
          <w:ins w:id="63" w:author="dong" w:date="2019-04-03T14:38:00Z">
            <w:r>
              <w:rPr>
                <w:noProof/>
                <w:webHidden/>
              </w:rPr>
              <w:fldChar w:fldCharType="end"/>
            </w:r>
            <w:r w:rsidRPr="003D7EED">
              <w:rPr>
                <w:rStyle w:val="a4"/>
                <w:noProof/>
              </w:rPr>
              <w:fldChar w:fldCharType="end"/>
            </w:r>
          </w:ins>
        </w:p>
        <w:p w14:paraId="099358AA" w14:textId="77777777" w:rsidR="008908B2" w:rsidRDefault="008908B2">
          <w:pPr>
            <w:pStyle w:val="30"/>
            <w:tabs>
              <w:tab w:val="right" w:leader="dot" w:pos="8296"/>
            </w:tabs>
            <w:rPr>
              <w:ins w:id="64" w:author="dong" w:date="2019-04-03T14:38:00Z"/>
              <w:noProof/>
            </w:rPr>
          </w:pPr>
          <w:ins w:id="65" w:author="dong" w:date="2019-04-03T14:38:00Z">
            <w:r w:rsidRPr="003D7EED">
              <w:rPr>
                <w:rStyle w:val="a4"/>
                <w:noProof/>
              </w:rPr>
              <w:fldChar w:fldCharType="begin"/>
            </w:r>
            <w:r w:rsidRPr="003D7EED">
              <w:rPr>
                <w:rStyle w:val="a4"/>
                <w:noProof/>
              </w:rPr>
              <w:instrText xml:space="preserve"> </w:instrText>
            </w:r>
            <w:r>
              <w:rPr>
                <w:noProof/>
              </w:rPr>
              <w:instrText>HYPERLINK \l "_Toc5194749"</w:instrText>
            </w:r>
            <w:r w:rsidRPr="003D7EED">
              <w:rPr>
                <w:rStyle w:val="a4"/>
                <w:noProof/>
              </w:rPr>
              <w:instrText xml:space="preserve"> </w:instrText>
            </w:r>
            <w:r w:rsidRPr="003D7EED">
              <w:rPr>
                <w:rStyle w:val="a4"/>
                <w:noProof/>
              </w:rPr>
            </w:r>
            <w:r w:rsidRPr="003D7EED">
              <w:rPr>
                <w:rStyle w:val="a4"/>
                <w:noProof/>
              </w:rPr>
              <w:fldChar w:fldCharType="separate"/>
            </w:r>
            <w:r w:rsidRPr="003D7EED">
              <w:rPr>
                <w:rStyle w:val="a4"/>
                <w:rFonts w:hint="eastAsia"/>
                <w:noProof/>
              </w:rPr>
              <w:t>注销系统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_Toc5194749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FD5F70">
            <w:rPr>
              <w:noProof/>
              <w:webHidden/>
            </w:rPr>
            <w:t>6</w:t>
          </w:r>
          <w:ins w:id="66" w:author="dong" w:date="2019-04-03T14:38:00Z">
            <w:r>
              <w:rPr>
                <w:noProof/>
                <w:webHidden/>
              </w:rPr>
              <w:fldChar w:fldCharType="end"/>
            </w:r>
            <w:r w:rsidRPr="003D7EED">
              <w:rPr>
                <w:rStyle w:val="a4"/>
                <w:noProof/>
              </w:rPr>
              <w:fldChar w:fldCharType="end"/>
            </w:r>
          </w:ins>
        </w:p>
        <w:p w14:paraId="74BD1A4B" w14:textId="77777777" w:rsidR="008908B2" w:rsidRDefault="008908B2">
          <w:pPr>
            <w:pStyle w:val="30"/>
            <w:tabs>
              <w:tab w:val="right" w:leader="dot" w:pos="8296"/>
            </w:tabs>
            <w:rPr>
              <w:ins w:id="67" w:author="dong" w:date="2019-04-03T14:38:00Z"/>
              <w:noProof/>
            </w:rPr>
          </w:pPr>
          <w:ins w:id="68" w:author="dong" w:date="2019-04-03T14:38:00Z">
            <w:r w:rsidRPr="003D7EED">
              <w:rPr>
                <w:rStyle w:val="a4"/>
                <w:noProof/>
              </w:rPr>
              <w:fldChar w:fldCharType="begin"/>
            </w:r>
            <w:r w:rsidRPr="003D7EED">
              <w:rPr>
                <w:rStyle w:val="a4"/>
                <w:noProof/>
              </w:rPr>
              <w:instrText xml:space="preserve"> </w:instrText>
            </w:r>
            <w:r>
              <w:rPr>
                <w:noProof/>
              </w:rPr>
              <w:instrText>HYPERLINK \l "_Toc5194751"</w:instrText>
            </w:r>
            <w:r w:rsidRPr="003D7EED">
              <w:rPr>
                <w:rStyle w:val="a4"/>
                <w:noProof/>
              </w:rPr>
              <w:instrText xml:space="preserve"> </w:instrText>
            </w:r>
            <w:r w:rsidRPr="003D7EED">
              <w:rPr>
                <w:rStyle w:val="a4"/>
                <w:noProof/>
              </w:rPr>
            </w:r>
            <w:r w:rsidRPr="003D7EED">
              <w:rPr>
                <w:rStyle w:val="a4"/>
                <w:noProof/>
              </w:rPr>
              <w:fldChar w:fldCharType="separate"/>
            </w:r>
            <w:r w:rsidRPr="003D7EED">
              <w:rPr>
                <w:rStyle w:val="a4"/>
                <w:rFonts w:hint="eastAsia"/>
                <w:noProof/>
              </w:rPr>
              <w:t>获取指定房间在线用户列表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_Toc5194751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FD5F70">
            <w:rPr>
              <w:noProof/>
              <w:webHidden/>
            </w:rPr>
            <w:t>6</w:t>
          </w:r>
          <w:ins w:id="69" w:author="dong" w:date="2019-04-03T14:38:00Z">
            <w:r>
              <w:rPr>
                <w:noProof/>
                <w:webHidden/>
              </w:rPr>
              <w:fldChar w:fldCharType="end"/>
            </w:r>
            <w:r w:rsidRPr="003D7EED">
              <w:rPr>
                <w:rStyle w:val="a4"/>
                <w:noProof/>
              </w:rPr>
              <w:fldChar w:fldCharType="end"/>
            </w:r>
          </w:ins>
        </w:p>
        <w:p w14:paraId="15A6935A" w14:textId="77777777" w:rsidR="008908B2" w:rsidRDefault="008908B2">
          <w:pPr>
            <w:pStyle w:val="30"/>
            <w:tabs>
              <w:tab w:val="right" w:leader="dot" w:pos="8296"/>
            </w:tabs>
            <w:rPr>
              <w:ins w:id="70" w:author="dong" w:date="2019-04-03T14:38:00Z"/>
              <w:noProof/>
            </w:rPr>
          </w:pPr>
          <w:ins w:id="71" w:author="dong" w:date="2019-04-03T14:38:00Z">
            <w:r w:rsidRPr="003D7EED">
              <w:rPr>
                <w:rStyle w:val="a4"/>
                <w:noProof/>
              </w:rPr>
              <w:fldChar w:fldCharType="begin"/>
            </w:r>
            <w:r w:rsidRPr="003D7EED">
              <w:rPr>
                <w:rStyle w:val="a4"/>
                <w:noProof/>
              </w:rPr>
              <w:instrText xml:space="preserve"> </w:instrText>
            </w:r>
            <w:r>
              <w:rPr>
                <w:noProof/>
              </w:rPr>
              <w:instrText>HYPERLINK \l "_Toc5194753"</w:instrText>
            </w:r>
            <w:r w:rsidRPr="003D7EED">
              <w:rPr>
                <w:rStyle w:val="a4"/>
                <w:noProof/>
              </w:rPr>
              <w:instrText xml:space="preserve"> </w:instrText>
            </w:r>
            <w:r w:rsidRPr="003D7EED">
              <w:rPr>
                <w:rStyle w:val="a4"/>
                <w:noProof/>
              </w:rPr>
            </w:r>
            <w:r w:rsidRPr="003D7EED">
              <w:rPr>
                <w:rStyle w:val="a4"/>
                <w:noProof/>
              </w:rPr>
              <w:fldChar w:fldCharType="separate"/>
            </w:r>
            <w:r w:rsidRPr="003D7EED">
              <w:rPr>
                <w:rStyle w:val="a4"/>
                <w:rFonts w:hint="eastAsia"/>
                <w:noProof/>
              </w:rPr>
              <w:t>查询用户状态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_Toc5194753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FD5F70">
            <w:rPr>
              <w:noProof/>
              <w:webHidden/>
            </w:rPr>
            <w:t>6</w:t>
          </w:r>
          <w:ins w:id="72" w:author="dong" w:date="2019-04-03T14:38:00Z">
            <w:r>
              <w:rPr>
                <w:noProof/>
                <w:webHidden/>
              </w:rPr>
              <w:fldChar w:fldCharType="end"/>
            </w:r>
            <w:r w:rsidRPr="003D7EED">
              <w:rPr>
                <w:rStyle w:val="a4"/>
                <w:noProof/>
              </w:rPr>
              <w:fldChar w:fldCharType="end"/>
            </w:r>
          </w:ins>
        </w:p>
        <w:p w14:paraId="326FB0F3" w14:textId="77777777" w:rsidR="008908B2" w:rsidRDefault="008908B2">
          <w:pPr>
            <w:pStyle w:val="20"/>
            <w:tabs>
              <w:tab w:val="right" w:leader="dot" w:pos="8296"/>
            </w:tabs>
            <w:rPr>
              <w:ins w:id="73" w:author="dong" w:date="2019-04-03T14:38:00Z"/>
              <w:noProof/>
            </w:rPr>
          </w:pPr>
          <w:ins w:id="74" w:author="dong" w:date="2019-04-03T14:38:00Z">
            <w:r w:rsidRPr="003D7EED">
              <w:rPr>
                <w:rStyle w:val="a4"/>
                <w:noProof/>
              </w:rPr>
              <w:fldChar w:fldCharType="begin"/>
            </w:r>
            <w:r w:rsidRPr="003D7EED">
              <w:rPr>
                <w:rStyle w:val="a4"/>
                <w:noProof/>
              </w:rPr>
              <w:instrText xml:space="preserve"> </w:instrText>
            </w:r>
            <w:r>
              <w:rPr>
                <w:noProof/>
              </w:rPr>
              <w:instrText>HYPERLINK \l "_Toc5194754"</w:instrText>
            </w:r>
            <w:r w:rsidRPr="003D7EED">
              <w:rPr>
                <w:rStyle w:val="a4"/>
                <w:noProof/>
              </w:rPr>
              <w:instrText xml:space="preserve"> </w:instrText>
            </w:r>
            <w:r w:rsidRPr="003D7EED">
              <w:rPr>
                <w:rStyle w:val="a4"/>
                <w:noProof/>
              </w:rPr>
            </w:r>
            <w:r w:rsidRPr="003D7EED">
              <w:rPr>
                <w:rStyle w:val="a4"/>
                <w:noProof/>
              </w:rPr>
              <w:fldChar w:fldCharType="separate"/>
            </w:r>
            <w:r w:rsidRPr="003D7EED">
              <w:rPr>
                <w:rStyle w:val="a4"/>
                <w:noProof/>
              </w:rPr>
              <w:t>2.4</w:t>
            </w:r>
            <w:r w:rsidRPr="003D7EED">
              <w:rPr>
                <w:rStyle w:val="a4"/>
                <w:rFonts w:hint="eastAsia"/>
                <w:noProof/>
              </w:rPr>
              <w:t>多媒体设备相关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_Toc5194754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FD5F70">
            <w:rPr>
              <w:noProof/>
              <w:webHidden/>
            </w:rPr>
            <w:t>7</w:t>
          </w:r>
          <w:ins w:id="75" w:author="dong" w:date="2019-04-03T14:38:00Z">
            <w:r>
              <w:rPr>
                <w:noProof/>
                <w:webHidden/>
              </w:rPr>
              <w:fldChar w:fldCharType="end"/>
            </w:r>
            <w:r w:rsidRPr="003D7EED">
              <w:rPr>
                <w:rStyle w:val="a4"/>
                <w:noProof/>
              </w:rPr>
              <w:fldChar w:fldCharType="end"/>
            </w:r>
          </w:ins>
        </w:p>
        <w:p w14:paraId="01E4182C" w14:textId="77777777" w:rsidR="008908B2" w:rsidRDefault="008908B2">
          <w:pPr>
            <w:pStyle w:val="30"/>
            <w:tabs>
              <w:tab w:val="right" w:leader="dot" w:pos="8296"/>
            </w:tabs>
            <w:rPr>
              <w:ins w:id="76" w:author="dong" w:date="2019-04-03T14:38:00Z"/>
              <w:noProof/>
            </w:rPr>
          </w:pPr>
          <w:ins w:id="77" w:author="dong" w:date="2019-04-03T14:38:00Z">
            <w:r w:rsidRPr="003D7EED">
              <w:rPr>
                <w:rStyle w:val="a4"/>
                <w:noProof/>
              </w:rPr>
              <w:fldChar w:fldCharType="begin"/>
            </w:r>
            <w:r w:rsidRPr="003D7EED">
              <w:rPr>
                <w:rStyle w:val="a4"/>
                <w:noProof/>
              </w:rPr>
              <w:instrText xml:space="preserve"> </w:instrText>
            </w:r>
            <w:r>
              <w:rPr>
                <w:noProof/>
              </w:rPr>
              <w:instrText>HYPERLINK \l "_Toc5194755"</w:instrText>
            </w:r>
            <w:r w:rsidRPr="003D7EED">
              <w:rPr>
                <w:rStyle w:val="a4"/>
                <w:noProof/>
              </w:rPr>
              <w:instrText xml:space="preserve"> </w:instrText>
            </w:r>
            <w:r w:rsidRPr="003D7EED">
              <w:rPr>
                <w:rStyle w:val="a4"/>
                <w:noProof/>
              </w:rPr>
            </w:r>
            <w:r w:rsidRPr="003D7EED">
              <w:rPr>
                <w:rStyle w:val="a4"/>
                <w:noProof/>
              </w:rPr>
              <w:fldChar w:fldCharType="separate"/>
            </w:r>
            <w:r w:rsidRPr="003D7EED">
              <w:rPr>
                <w:rStyle w:val="a4"/>
                <w:rFonts w:hint="eastAsia"/>
                <w:noProof/>
              </w:rPr>
              <w:t>枚举本地视频采集设备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_Toc5194755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FD5F70">
            <w:rPr>
              <w:noProof/>
              <w:webHidden/>
            </w:rPr>
            <w:t>7</w:t>
          </w:r>
          <w:ins w:id="78" w:author="dong" w:date="2019-04-03T14:38:00Z">
            <w:r>
              <w:rPr>
                <w:noProof/>
                <w:webHidden/>
              </w:rPr>
              <w:fldChar w:fldCharType="end"/>
            </w:r>
            <w:r w:rsidRPr="003D7EED">
              <w:rPr>
                <w:rStyle w:val="a4"/>
                <w:noProof/>
              </w:rPr>
              <w:fldChar w:fldCharType="end"/>
            </w:r>
          </w:ins>
        </w:p>
        <w:p w14:paraId="268004D0" w14:textId="77777777" w:rsidR="008908B2" w:rsidRDefault="008908B2">
          <w:pPr>
            <w:pStyle w:val="30"/>
            <w:tabs>
              <w:tab w:val="right" w:leader="dot" w:pos="8296"/>
            </w:tabs>
            <w:rPr>
              <w:ins w:id="79" w:author="dong" w:date="2019-04-03T14:38:00Z"/>
              <w:noProof/>
            </w:rPr>
          </w:pPr>
          <w:ins w:id="80" w:author="dong" w:date="2019-04-03T14:38:00Z">
            <w:r w:rsidRPr="003D7EED">
              <w:rPr>
                <w:rStyle w:val="a4"/>
                <w:noProof/>
              </w:rPr>
              <w:fldChar w:fldCharType="begin"/>
            </w:r>
            <w:r w:rsidRPr="003D7EED">
              <w:rPr>
                <w:rStyle w:val="a4"/>
                <w:noProof/>
              </w:rPr>
              <w:instrText xml:space="preserve"> </w:instrText>
            </w:r>
            <w:r>
              <w:rPr>
                <w:noProof/>
              </w:rPr>
              <w:instrText>HYPERLINK \l "_Toc5194756"</w:instrText>
            </w:r>
            <w:r w:rsidRPr="003D7EED">
              <w:rPr>
                <w:rStyle w:val="a4"/>
                <w:noProof/>
              </w:rPr>
              <w:instrText xml:space="preserve"> </w:instrText>
            </w:r>
            <w:r w:rsidRPr="003D7EED">
              <w:rPr>
                <w:rStyle w:val="a4"/>
                <w:noProof/>
              </w:rPr>
            </w:r>
            <w:r w:rsidRPr="003D7EED">
              <w:rPr>
                <w:rStyle w:val="a4"/>
                <w:noProof/>
              </w:rPr>
              <w:fldChar w:fldCharType="separate"/>
            </w:r>
            <w:r w:rsidRPr="003D7EED">
              <w:rPr>
                <w:rStyle w:val="a4"/>
                <w:rFonts w:hint="eastAsia"/>
                <w:noProof/>
              </w:rPr>
              <w:t>选择指定的视频采集设备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_Toc5194756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FD5F70">
            <w:rPr>
              <w:noProof/>
              <w:webHidden/>
            </w:rPr>
            <w:t>7</w:t>
          </w:r>
          <w:ins w:id="81" w:author="dong" w:date="2019-04-03T14:38:00Z">
            <w:r>
              <w:rPr>
                <w:noProof/>
                <w:webHidden/>
              </w:rPr>
              <w:fldChar w:fldCharType="end"/>
            </w:r>
            <w:r w:rsidRPr="003D7EED">
              <w:rPr>
                <w:rStyle w:val="a4"/>
                <w:noProof/>
              </w:rPr>
              <w:fldChar w:fldCharType="end"/>
            </w:r>
          </w:ins>
        </w:p>
        <w:p w14:paraId="18455537" w14:textId="77777777" w:rsidR="008908B2" w:rsidRDefault="008908B2">
          <w:pPr>
            <w:pStyle w:val="30"/>
            <w:tabs>
              <w:tab w:val="right" w:leader="dot" w:pos="8296"/>
            </w:tabs>
            <w:rPr>
              <w:ins w:id="82" w:author="dong" w:date="2019-04-03T14:38:00Z"/>
              <w:noProof/>
            </w:rPr>
          </w:pPr>
          <w:ins w:id="83" w:author="dong" w:date="2019-04-03T14:38:00Z">
            <w:r w:rsidRPr="003D7EED">
              <w:rPr>
                <w:rStyle w:val="a4"/>
                <w:noProof/>
              </w:rPr>
              <w:fldChar w:fldCharType="begin"/>
            </w:r>
            <w:r w:rsidRPr="003D7EED">
              <w:rPr>
                <w:rStyle w:val="a4"/>
                <w:noProof/>
              </w:rPr>
              <w:instrText xml:space="preserve"> </w:instrText>
            </w:r>
            <w:r>
              <w:rPr>
                <w:noProof/>
              </w:rPr>
              <w:instrText>HYPERLINK \l "_Toc5194757"</w:instrText>
            </w:r>
            <w:r w:rsidRPr="003D7EED">
              <w:rPr>
                <w:rStyle w:val="a4"/>
                <w:noProof/>
              </w:rPr>
              <w:instrText xml:space="preserve"> </w:instrText>
            </w:r>
            <w:r w:rsidRPr="003D7EED">
              <w:rPr>
                <w:rStyle w:val="a4"/>
                <w:noProof/>
              </w:rPr>
            </w:r>
            <w:r w:rsidRPr="003D7EED">
              <w:rPr>
                <w:rStyle w:val="a4"/>
                <w:noProof/>
              </w:rPr>
              <w:fldChar w:fldCharType="separate"/>
            </w:r>
            <w:r w:rsidRPr="003D7EED">
              <w:rPr>
                <w:rStyle w:val="a4"/>
                <w:rFonts w:hint="eastAsia"/>
                <w:noProof/>
              </w:rPr>
              <w:t>设置视频显示位置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_Toc5194757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FD5F70">
            <w:rPr>
              <w:noProof/>
              <w:webHidden/>
            </w:rPr>
            <w:t>7</w:t>
          </w:r>
          <w:ins w:id="84" w:author="dong" w:date="2019-04-03T14:38:00Z">
            <w:r>
              <w:rPr>
                <w:noProof/>
                <w:webHidden/>
              </w:rPr>
              <w:fldChar w:fldCharType="end"/>
            </w:r>
            <w:r w:rsidRPr="003D7EED">
              <w:rPr>
                <w:rStyle w:val="a4"/>
                <w:noProof/>
              </w:rPr>
              <w:fldChar w:fldCharType="end"/>
            </w:r>
          </w:ins>
        </w:p>
        <w:p w14:paraId="36E2EB8F" w14:textId="77777777" w:rsidR="008908B2" w:rsidRDefault="008908B2">
          <w:pPr>
            <w:pStyle w:val="30"/>
            <w:tabs>
              <w:tab w:val="right" w:leader="dot" w:pos="8296"/>
            </w:tabs>
            <w:rPr>
              <w:ins w:id="85" w:author="dong" w:date="2019-04-03T14:38:00Z"/>
              <w:noProof/>
            </w:rPr>
          </w:pPr>
          <w:ins w:id="86" w:author="dong" w:date="2019-04-03T14:38:00Z">
            <w:r w:rsidRPr="003D7EED">
              <w:rPr>
                <w:rStyle w:val="a4"/>
                <w:noProof/>
              </w:rPr>
              <w:fldChar w:fldCharType="begin"/>
            </w:r>
            <w:r w:rsidRPr="003D7EED">
              <w:rPr>
                <w:rStyle w:val="a4"/>
                <w:noProof/>
              </w:rPr>
              <w:instrText xml:space="preserve"> </w:instrText>
            </w:r>
            <w:r>
              <w:rPr>
                <w:noProof/>
              </w:rPr>
              <w:instrText>HYPERLINK \l "_Toc5194758"</w:instrText>
            </w:r>
            <w:r w:rsidRPr="003D7EED">
              <w:rPr>
                <w:rStyle w:val="a4"/>
                <w:noProof/>
              </w:rPr>
              <w:instrText xml:space="preserve"> </w:instrText>
            </w:r>
            <w:r w:rsidRPr="003D7EED">
              <w:rPr>
                <w:rStyle w:val="a4"/>
                <w:noProof/>
              </w:rPr>
            </w:r>
            <w:r w:rsidRPr="003D7EED">
              <w:rPr>
                <w:rStyle w:val="a4"/>
                <w:noProof/>
              </w:rPr>
              <w:fldChar w:fldCharType="separate"/>
            </w:r>
            <w:r w:rsidRPr="003D7EED">
              <w:rPr>
                <w:rStyle w:val="a4"/>
                <w:rFonts w:hint="eastAsia"/>
                <w:noProof/>
              </w:rPr>
              <w:t>用户信息水印叠加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_Toc5194758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FD5F70">
            <w:rPr>
              <w:noProof/>
              <w:webHidden/>
            </w:rPr>
            <w:t>8</w:t>
          </w:r>
          <w:ins w:id="87" w:author="dong" w:date="2019-04-03T14:38:00Z">
            <w:r>
              <w:rPr>
                <w:noProof/>
                <w:webHidden/>
              </w:rPr>
              <w:fldChar w:fldCharType="end"/>
            </w:r>
            <w:r w:rsidRPr="003D7EED">
              <w:rPr>
                <w:rStyle w:val="a4"/>
                <w:noProof/>
              </w:rPr>
              <w:fldChar w:fldCharType="end"/>
            </w:r>
          </w:ins>
        </w:p>
        <w:p w14:paraId="3A7398DA" w14:textId="77777777" w:rsidR="008908B2" w:rsidRDefault="008908B2">
          <w:pPr>
            <w:pStyle w:val="30"/>
            <w:tabs>
              <w:tab w:val="right" w:leader="dot" w:pos="8296"/>
            </w:tabs>
            <w:rPr>
              <w:ins w:id="88" w:author="dong" w:date="2019-04-03T14:38:00Z"/>
              <w:noProof/>
            </w:rPr>
          </w:pPr>
          <w:ins w:id="89" w:author="dong" w:date="2019-04-03T14:38:00Z">
            <w:r w:rsidRPr="003D7EED">
              <w:rPr>
                <w:rStyle w:val="a4"/>
                <w:noProof/>
              </w:rPr>
              <w:fldChar w:fldCharType="begin"/>
            </w:r>
            <w:r w:rsidRPr="003D7EED">
              <w:rPr>
                <w:rStyle w:val="a4"/>
                <w:noProof/>
              </w:rPr>
              <w:instrText xml:space="preserve"> </w:instrText>
            </w:r>
            <w:r>
              <w:rPr>
                <w:noProof/>
              </w:rPr>
              <w:instrText>HYPERLINK \l "_Toc5194759"</w:instrText>
            </w:r>
            <w:r w:rsidRPr="003D7EED">
              <w:rPr>
                <w:rStyle w:val="a4"/>
                <w:noProof/>
              </w:rPr>
              <w:instrText xml:space="preserve"> </w:instrText>
            </w:r>
            <w:r w:rsidRPr="003D7EED">
              <w:rPr>
                <w:rStyle w:val="a4"/>
                <w:noProof/>
              </w:rPr>
            </w:r>
            <w:r w:rsidRPr="003D7EED">
              <w:rPr>
                <w:rStyle w:val="a4"/>
                <w:noProof/>
              </w:rPr>
              <w:fldChar w:fldCharType="separate"/>
            </w:r>
            <w:r w:rsidRPr="003D7EED">
              <w:rPr>
                <w:rStyle w:val="a4"/>
                <w:rFonts w:hint="eastAsia"/>
                <w:noProof/>
              </w:rPr>
              <w:t>枚举本地音频采集设备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_Toc5194759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FD5F70">
            <w:rPr>
              <w:noProof/>
              <w:webHidden/>
            </w:rPr>
            <w:t>8</w:t>
          </w:r>
          <w:ins w:id="90" w:author="dong" w:date="2019-04-03T14:38:00Z">
            <w:r>
              <w:rPr>
                <w:noProof/>
                <w:webHidden/>
              </w:rPr>
              <w:fldChar w:fldCharType="end"/>
            </w:r>
            <w:r w:rsidRPr="003D7EED">
              <w:rPr>
                <w:rStyle w:val="a4"/>
                <w:noProof/>
              </w:rPr>
              <w:fldChar w:fldCharType="end"/>
            </w:r>
          </w:ins>
        </w:p>
        <w:p w14:paraId="7FBBBD1B" w14:textId="77777777" w:rsidR="008908B2" w:rsidRDefault="008908B2">
          <w:pPr>
            <w:pStyle w:val="30"/>
            <w:tabs>
              <w:tab w:val="right" w:leader="dot" w:pos="8296"/>
            </w:tabs>
            <w:rPr>
              <w:ins w:id="91" w:author="dong" w:date="2019-04-03T14:38:00Z"/>
              <w:noProof/>
            </w:rPr>
          </w:pPr>
          <w:ins w:id="92" w:author="dong" w:date="2019-04-03T14:38:00Z">
            <w:r w:rsidRPr="003D7EED">
              <w:rPr>
                <w:rStyle w:val="a4"/>
                <w:noProof/>
              </w:rPr>
              <w:fldChar w:fldCharType="begin"/>
            </w:r>
            <w:r w:rsidRPr="003D7EED">
              <w:rPr>
                <w:rStyle w:val="a4"/>
                <w:noProof/>
              </w:rPr>
              <w:instrText xml:space="preserve"> </w:instrText>
            </w:r>
            <w:r>
              <w:rPr>
                <w:noProof/>
              </w:rPr>
              <w:instrText>HYPERLINK \l "_Toc5194760"</w:instrText>
            </w:r>
            <w:r w:rsidRPr="003D7EED">
              <w:rPr>
                <w:rStyle w:val="a4"/>
                <w:noProof/>
              </w:rPr>
              <w:instrText xml:space="preserve"> </w:instrText>
            </w:r>
            <w:r w:rsidRPr="003D7EED">
              <w:rPr>
                <w:rStyle w:val="a4"/>
                <w:noProof/>
              </w:rPr>
            </w:r>
            <w:r w:rsidRPr="003D7EED">
              <w:rPr>
                <w:rStyle w:val="a4"/>
                <w:noProof/>
              </w:rPr>
              <w:fldChar w:fldCharType="separate"/>
            </w:r>
            <w:r w:rsidRPr="003D7EED">
              <w:rPr>
                <w:rStyle w:val="a4"/>
                <w:rFonts w:hint="eastAsia"/>
                <w:noProof/>
              </w:rPr>
              <w:t>选择指定的音频采集设备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_Toc5194760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FD5F70">
            <w:rPr>
              <w:noProof/>
              <w:webHidden/>
            </w:rPr>
            <w:t>8</w:t>
          </w:r>
          <w:ins w:id="93" w:author="dong" w:date="2019-04-03T14:38:00Z">
            <w:r>
              <w:rPr>
                <w:noProof/>
                <w:webHidden/>
              </w:rPr>
              <w:fldChar w:fldCharType="end"/>
            </w:r>
            <w:r w:rsidRPr="003D7EED">
              <w:rPr>
                <w:rStyle w:val="a4"/>
                <w:noProof/>
              </w:rPr>
              <w:fldChar w:fldCharType="end"/>
            </w:r>
          </w:ins>
        </w:p>
        <w:p w14:paraId="6052B3CF" w14:textId="77777777" w:rsidR="008908B2" w:rsidRDefault="008908B2">
          <w:pPr>
            <w:pStyle w:val="30"/>
            <w:tabs>
              <w:tab w:val="right" w:leader="dot" w:pos="8296"/>
            </w:tabs>
            <w:rPr>
              <w:ins w:id="94" w:author="dong" w:date="2019-04-03T14:38:00Z"/>
              <w:noProof/>
            </w:rPr>
          </w:pPr>
          <w:ins w:id="95" w:author="dong" w:date="2019-04-03T14:38:00Z">
            <w:r w:rsidRPr="003D7EED">
              <w:rPr>
                <w:rStyle w:val="a4"/>
                <w:noProof/>
              </w:rPr>
              <w:fldChar w:fldCharType="begin"/>
            </w:r>
            <w:r w:rsidRPr="003D7EED">
              <w:rPr>
                <w:rStyle w:val="a4"/>
                <w:noProof/>
              </w:rPr>
              <w:instrText xml:space="preserve"> </w:instrText>
            </w:r>
            <w:r>
              <w:rPr>
                <w:noProof/>
              </w:rPr>
              <w:instrText>HYPERLINK \l "_Toc5194761"</w:instrText>
            </w:r>
            <w:r w:rsidRPr="003D7EED">
              <w:rPr>
                <w:rStyle w:val="a4"/>
                <w:noProof/>
              </w:rPr>
              <w:instrText xml:space="preserve"> </w:instrText>
            </w:r>
            <w:r w:rsidRPr="003D7EED">
              <w:rPr>
                <w:rStyle w:val="a4"/>
                <w:noProof/>
              </w:rPr>
            </w:r>
            <w:r w:rsidRPr="003D7EED">
              <w:rPr>
                <w:rStyle w:val="a4"/>
                <w:noProof/>
              </w:rPr>
              <w:fldChar w:fldCharType="separate"/>
            </w:r>
            <w:r w:rsidRPr="003D7EED">
              <w:rPr>
                <w:rStyle w:val="a4"/>
                <w:rFonts w:hint="eastAsia"/>
                <w:noProof/>
              </w:rPr>
              <w:t>枚举本地音频播放设备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_Toc5194761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FD5F70">
            <w:rPr>
              <w:noProof/>
              <w:webHidden/>
            </w:rPr>
            <w:t>8</w:t>
          </w:r>
          <w:ins w:id="96" w:author="dong" w:date="2019-04-03T14:38:00Z">
            <w:r>
              <w:rPr>
                <w:noProof/>
                <w:webHidden/>
              </w:rPr>
              <w:fldChar w:fldCharType="end"/>
            </w:r>
            <w:r w:rsidRPr="003D7EED">
              <w:rPr>
                <w:rStyle w:val="a4"/>
                <w:noProof/>
              </w:rPr>
              <w:fldChar w:fldCharType="end"/>
            </w:r>
          </w:ins>
        </w:p>
        <w:p w14:paraId="5FC907E7" w14:textId="77777777" w:rsidR="008908B2" w:rsidRDefault="008908B2">
          <w:pPr>
            <w:pStyle w:val="30"/>
            <w:tabs>
              <w:tab w:val="right" w:leader="dot" w:pos="8296"/>
            </w:tabs>
            <w:rPr>
              <w:ins w:id="97" w:author="dong" w:date="2019-04-03T14:38:00Z"/>
              <w:noProof/>
            </w:rPr>
          </w:pPr>
          <w:ins w:id="98" w:author="dong" w:date="2019-04-03T14:38:00Z">
            <w:r w:rsidRPr="003D7EED">
              <w:rPr>
                <w:rStyle w:val="a4"/>
                <w:noProof/>
              </w:rPr>
              <w:fldChar w:fldCharType="begin"/>
            </w:r>
            <w:r w:rsidRPr="003D7EED">
              <w:rPr>
                <w:rStyle w:val="a4"/>
                <w:noProof/>
              </w:rPr>
              <w:instrText xml:space="preserve"> </w:instrText>
            </w:r>
            <w:r>
              <w:rPr>
                <w:noProof/>
              </w:rPr>
              <w:instrText>HYPERLINK \l "_Toc5194762"</w:instrText>
            </w:r>
            <w:r w:rsidRPr="003D7EED">
              <w:rPr>
                <w:rStyle w:val="a4"/>
                <w:noProof/>
              </w:rPr>
              <w:instrText xml:space="preserve"> </w:instrText>
            </w:r>
            <w:r w:rsidRPr="003D7EED">
              <w:rPr>
                <w:rStyle w:val="a4"/>
                <w:noProof/>
              </w:rPr>
            </w:r>
            <w:r w:rsidRPr="003D7EED">
              <w:rPr>
                <w:rStyle w:val="a4"/>
                <w:noProof/>
              </w:rPr>
              <w:fldChar w:fldCharType="separate"/>
            </w:r>
            <w:r w:rsidRPr="003D7EED">
              <w:rPr>
                <w:rStyle w:val="a4"/>
                <w:rFonts w:hint="eastAsia"/>
                <w:noProof/>
              </w:rPr>
              <w:t>选择指定的音频播放设备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_Toc5194762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FD5F70">
            <w:rPr>
              <w:noProof/>
              <w:webHidden/>
            </w:rPr>
            <w:t>9</w:t>
          </w:r>
          <w:ins w:id="99" w:author="dong" w:date="2019-04-03T14:38:00Z">
            <w:r>
              <w:rPr>
                <w:noProof/>
                <w:webHidden/>
              </w:rPr>
              <w:fldChar w:fldCharType="end"/>
            </w:r>
            <w:r w:rsidRPr="003D7EED">
              <w:rPr>
                <w:rStyle w:val="a4"/>
                <w:noProof/>
              </w:rPr>
              <w:fldChar w:fldCharType="end"/>
            </w:r>
          </w:ins>
        </w:p>
        <w:p w14:paraId="3E4124DA" w14:textId="77777777" w:rsidR="008908B2" w:rsidRDefault="008908B2">
          <w:pPr>
            <w:pStyle w:val="30"/>
            <w:tabs>
              <w:tab w:val="right" w:leader="dot" w:pos="8296"/>
            </w:tabs>
            <w:rPr>
              <w:ins w:id="100" w:author="dong" w:date="2019-04-03T14:38:00Z"/>
              <w:noProof/>
            </w:rPr>
          </w:pPr>
          <w:ins w:id="101" w:author="dong" w:date="2019-04-03T14:38:00Z">
            <w:r w:rsidRPr="003D7EED">
              <w:rPr>
                <w:rStyle w:val="a4"/>
                <w:noProof/>
              </w:rPr>
              <w:fldChar w:fldCharType="begin"/>
            </w:r>
            <w:r w:rsidRPr="003D7EED">
              <w:rPr>
                <w:rStyle w:val="a4"/>
                <w:noProof/>
              </w:rPr>
              <w:instrText xml:space="preserve"> </w:instrText>
            </w:r>
            <w:r>
              <w:rPr>
                <w:noProof/>
              </w:rPr>
              <w:instrText>HYPERLINK \l "_Toc5194763"</w:instrText>
            </w:r>
            <w:r w:rsidRPr="003D7EED">
              <w:rPr>
                <w:rStyle w:val="a4"/>
                <w:noProof/>
              </w:rPr>
              <w:instrText xml:space="preserve"> </w:instrText>
            </w:r>
            <w:r w:rsidRPr="003D7EED">
              <w:rPr>
                <w:rStyle w:val="a4"/>
                <w:noProof/>
              </w:rPr>
            </w:r>
            <w:r w:rsidRPr="003D7EED">
              <w:rPr>
                <w:rStyle w:val="a4"/>
                <w:noProof/>
              </w:rPr>
              <w:fldChar w:fldCharType="separate"/>
            </w:r>
            <w:r w:rsidRPr="003D7EED">
              <w:rPr>
                <w:rStyle w:val="a4"/>
                <w:rFonts w:hint="eastAsia"/>
                <w:noProof/>
              </w:rPr>
              <w:t>获取指定音频设备的当前音量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_Toc5194763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FD5F70">
            <w:rPr>
              <w:noProof/>
              <w:webHidden/>
            </w:rPr>
            <w:t>9</w:t>
          </w:r>
          <w:ins w:id="102" w:author="dong" w:date="2019-04-03T14:38:00Z">
            <w:r>
              <w:rPr>
                <w:noProof/>
                <w:webHidden/>
              </w:rPr>
              <w:fldChar w:fldCharType="end"/>
            </w:r>
            <w:r w:rsidRPr="003D7EED">
              <w:rPr>
                <w:rStyle w:val="a4"/>
                <w:noProof/>
              </w:rPr>
              <w:fldChar w:fldCharType="end"/>
            </w:r>
          </w:ins>
        </w:p>
        <w:p w14:paraId="642F834E" w14:textId="77777777" w:rsidR="008908B2" w:rsidRDefault="008908B2">
          <w:pPr>
            <w:pStyle w:val="30"/>
            <w:tabs>
              <w:tab w:val="right" w:leader="dot" w:pos="8296"/>
            </w:tabs>
            <w:rPr>
              <w:ins w:id="103" w:author="dong" w:date="2019-04-03T14:38:00Z"/>
              <w:noProof/>
            </w:rPr>
          </w:pPr>
          <w:ins w:id="104" w:author="dong" w:date="2019-04-03T14:38:00Z">
            <w:r w:rsidRPr="003D7EED">
              <w:rPr>
                <w:rStyle w:val="a4"/>
                <w:noProof/>
              </w:rPr>
              <w:fldChar w:fldCharType="begin"/>
            </w:r>
            <w:r w:rsidRPr="003D7EED">
              <w:rPr>
                <w:rStyle w:val="a4"/>
                <w:noProof/>
              </w:rPr>
              <w:instrText xml:space="preserve"> </w:instrText>
            </w:r>
            <w:r>
              <w:rPr>
                <w:noProof/>
              </w:rPr>
              <w:instrText>HYPERLINK \l "_Toc5194764"</w:instrText>
            </w:r>
            <w:r w:rsidRPr="003D7EED">
              <w:rPr>
                <w:rStyle w:val="a4"/>
                <w:noProof/>
              </w:rPr>
              <w:instrText xml:space="preserve"> </w:instrText>
            </w:r>
            <w:r w:rsidRPr="003D7EED">
              <w:rPr>
                <w:rStyle w:val="a4"/>
                <w:noProof/>
              </w:rPr>
            </w:r>
            <w:r w:rsidRPr="003D7EED">
              <w:rPr>
                <w:rStyle w:val="a4"/>
                <w:noProof/>
              </w:rPr>
              <w:fldChar w:fldCharType="separate"/>
            </w:r>
            <w:r w:rsidRPr="003D7EED">
              <w:rPr>
                <w:rStyle w:val="a4"/>
                <w:rFonts w:hint="eastAsia"/>
                <w:noProof/>
              </w:rPr>
              <w:t>设置指定音频设备的音量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_Toc5194764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r w:rsidR="00FD5F70">
            <w:rPr>
              <w:noProof/>
              <w:webHidden/>
            </w:rPr>
            <w:t>9</w:t>
          </w:r>
          <w:ins w:id="105" w:author="dong" w:date="2019-04-03T14:38:00Z">
            <w:r>
              <w:rPr>
                <w:noProof/>
                <w:webHidden/>
              </w:rPr>
              <w:fldChar w:fldCharType="end"/>
            </w:r>
            <w:r w:rsidRPr="003D7EED">
              <w:rPr>
                <w:rStyle w:val="a4"/>
                <w:noProof/>
              </w:rPr>
              <w:fldChar w:fldCharType="end"/>
            </w:r>
          </w:ins>
        </w:p>
        <w:p w14:paraId="09EDACA3" w14:textId="77777777" w:rsidR="00E2635B" w:rsidDel="00994F92" w:rsidRDefault="00E2635B">
          <w:pPr>
            <w:pStyle w:val="10"/>
            <w:rPr>
              <w:del w:id="106" w:author="dong" w:date="2019-04-03T14:13:00Z"/>
              <w:noProof/>
            </w:rPr>
          </w:pPr>
          <w:del w:id="107" w:author="dong" w:date="2019-04-03T14:13:00Z">
            <w:r w:rsidRPr="00C67EC0" w:rsidDel="00994F92">
              <w:rPr>
                <w:rStyle w:val="a4"/>
                <w:noProof/>
              </w:rPr>
              <w:delText>RTCS</w:delText>
            </w:r>
            <w:r w:rsidRPr="00C67EC0" w:rsidDel="00994F92">
              <w:rPr>
                <w:rStyle w:val="a4"/>
                <w:rFonts w:hint="eastAsia"/>
                <w:noProof/>
              </w:rPr>
              <w:delText>接口说明文档</w:delText>
            </w:r>
            <w:r w:rsidDel="00994F92">
              <w:rPr>
                <w:noProof/>
                <w:webHidden/>
              </w:rPr>
              <w:tab/>
              <w:delText>1</w:delText>
            </w:r>
          </w:del>
        </w:p>
        <w:p w14:paraId="7E04908D" w14:textId="77777777" w:rsidR="00E2635B" w:rsidDel="00994F92" w:rsidRDefault="00E2635B">
          <w:pPr>
            <w:pStyle w:val="20"/>
            <w:tabs>
              <w:tab w:val="right" w:leader="dot" w:pos="8296"/>
            </w:tabs>
            <w:rPr>
              <w:del w:id="108" w:author="dong" w:date="2019-04-03T14:13:00Z"/>
              <w:noProof/>
            </w:rPr>
          </w:pPr>
          <w:del w:id="109" w:author="dong" w:date="2019-04-03T14:13:00Z">
            <w:r w:rsidRPr="00C67EC0" w:rsidDel="00994F92">
              <w:rPr>
                <w:rStyle w:val="a4"/>
                <w:rFonts w:hint="eastAsia"/>
                <w:noProof/>
              </w:rPr>
              <w:delText>一、回调函数定义</w:delText>
            </w:r>
            <w:r w:rsidDel="00994F92">
              <w:rPr>
                <w:noProof/>
                <w:webHidden/>
              </w:rPr>
              <w:tab/>
              <w:delText>1</w:delText>
            </w:r>
          </w:del>
        </w:p>
        <w:p w14:paraId="102A646E" w14:textId="77777777" w:rsidR="00E2635B" w:rsidDel="00994F92" w:rsidRDefault="00E2635B">
          <w:pPr>
            <w:pStyle w:val="20"/>
            <w:tabs>
              <w:tab w:val="right" w:leader="dot" w:pos="8296"/>
            </w:tabs>
            <w:rPr>
              <w:del w:id="110" w:author="dong" w:date="2019-04-03T14:13:00Z"/>
              <w:noProof/>
            </w:rPr>
          </w:pPr>
          <w:del w:id="111" w:author="dong" w:date="2019-04-03T14:13:00Z">
            <w:r w:rsidRPr="00C67EC0" w:rsidDel="00994F92">
              <w:rPr>
                <w:rStyle w:val="a4"/>
                <w:rFonts w:hint="eastAsia"/>
                <w:noProof/>
              </w:rPr>
              <w:delText>视频数据回调函数定义</w:delText>
            </w:r>
            <w:r w:rsidDel="00994F92">
              <w:rPr>
                <w:noProof/>
                <w:webHidden/>
              </w:rPr>
              <w:tab/>
              <w:delText>1</w:delText>
            </w:r>
          </w:del>
        </w:p>
        <w:p w14:paraId="455B7ABF" w14:textId="77777777" w:rsidR="00E2635B" w:rsidDel="00994F92" w:rsidRDefault="00E2635B">
          <w:pPr>
            <w:pStyle w:val="20"/>
            <w:tabs>
              <w:tab w:val="right" w:leader="dot" w:pos="8296"/>
            </w:tabs>
            <w:rPr>
              <w:del w:id="112" w:author="dong" w:date="2019-04-03T14:13:00Z"/>
              <w:noProof/>
            </w:rPr>
          </w:pPr>
          <w:del w:id="113" w:author="dong" w:date="2019-04-03T14:13:00Z">
            <w:r w:rsidRPr="00C67EC0" w:rsidDel="00994F92">
              <w:rPr>
                <w:rStyle w:val="a4"/>
                <w:rFonts w:hint="eastAsia"/>
                <w:noProof/>
              </w:rPr>
              <w:delText>音频数据回调函数定义</w:delText>
            </w:r>
            <w:r w:rsidDel="00994F92">
              <w:rPr>
                <w:noProof/>
                <w:webHidden/>
              </w:rPr>
              <w:tab/>
              <w:delText>1</w:delText>
            </w:r>
          </w:del>
        </w:p>
        <w:p w14:paraId="6180C05C" w14:textId="77777777" w:rsidR="00E2635B" w:rsidDel="00994F92" w:rsidRDefault="00E2635B">
          <w:pPr>
            <w:pStyle w:val="20"/>
            <w:tabs>
              <w:tab w:val="right" w:leader="dot" w:pos="8296"/>
            </w:tabs>
            <w:rPr>
              <w:del w:id="114" w:author="dong" w:date="2019-04-03T14:13:00Z"/>
              <w:noProof/>
            </w:rPr>
          </w:pPr>
          <w:del w:id="115" w:author="dong" w:date="2019-04-03T14:13:00Z">
            <w:r w:rsidRPr="00C67EC0" w:rsidDel="00994F92">
              <w:rPr>
                <w:rStyle w:val="a4"/>
                <w:rFonts w:hint="eastAsia"/>
                <w:noProof/>
              </w:rPr>
              <w:delText>音量变化回调函数定义</w:delText>
            </w:r>
            <w:r w:rsidDel="00994F92">
              <w:rPr>
                <w:noProof/>
                <w:webHidden/>
              </w:rPr>
              <w:tab/>
              <w:delText>2</w:delText>
            </w:r>
          </w:del>
        </w:p>
        <w:p w14:paraId="2360747F" w14:textId="77777777" w:rsidR="00E2635B" w:rsidDel="00994F92" w:rsidRDefault="00E2635B">
          <w:pPr>
            <w:pStyle w:val="20"/>
            <w:tabs>
              <w:tab w:val="right" w:leader="dot" w:pos="8296"/>
            </w:tabs>
            <w:rPr>
              <w:del w:id="116" w:author="dong" w:date="2019-04-03T14:13:00Z"/>
              <w:noProof/>
            </w:rPr>
          </w:pPr>
          <w:del w:id="117" w:author="dong" w:date="2019-04-03T14:13:00Z">
            <w:r w:rsidRPr="00C67EC0" w:rsidDel="00994F92">
              <w:rPr>
                <w:rStyle w:val="a4"/>
                <w:rFonts w:hint="eastAsia"/>
                <w:noProof/>
              </w:rPr>
              <w:delText>异步消息通知回调函数定义</w:delText>
            </w:r>
            <w:r w:rsidDel="00994F92">
              <w:rPr>
                <w:noProof/>
                <w:webHidden/>
              </w:rPr>
              <w:tab/>
              <w:delText>2</w:delText>
            </w:r>
          </w:del>
        </w:p>
        <w:p w14:paraId="4661F544" w14:textId="77777777" w:rsidR="00E2635B" w:rsidDel="00994F92" w:rsidRDefault="00E2635B">
          <w:pPr>
            <w:pStyle w:val="20"/>
            <w:tabs>
              <w:tab w:val="right" w:leader="dot" w:pos="8296"/>
            </w:tabs>
            <w:rPr>
              <w:del w:id="118" w:author="dong" w:date="2019-04-03T14:13:00Z"/>
              <w:noProof/>
            </w:rPr>
          </w:pPr>
          <w:del w:id="119" w:author="dong" w:date="2019-04-03T14:13:00Z">
            <w:r w:rsidRPr="00C67EC0" w:rsidDel="00994F92">
              <w:rPr>
                <w:rStyle w:val="a4"/>
                <w:rFonts w:hint="eastAsia"/>
                <w:noProof/>
              </w:rPr>
              <w:delText>透明通道数据回调函数</w:delText>
            </w:r>
            <w:r w:rsidDel="00994F92">
              <w:rPr>
                <w:noProof/>
                <w:webHidden/>
              </w:rPr>
              <w:tab/>
              <w:delText>3</w:delText>
            </w:r>
          </w:del>
        </w:p>
        <w:p w14:paraId="370B1655" w14:textId="77777777" w:rsidR="00E2635B" w:rsidDel="00994F92" w:rsidRDefault="00E2635B">
          <w:pPr>
            <w:pStyle w:val="20"/>
            <w:tabs>
              <w:tab w:val="right" w:leader="dot" w:pos="8296"/>
            </w:tabs>
            <w:rPr>
              <w:del w:id="120" w:author="dong" w:date="2019-04-03T14:13:00Z"/>
              <w:noProof/>
            </w:rPr>
          </w:pPr>
          <w:del w:id="121" w:author="dong" w:date="2019-04-03T14:13:00Z">
            <w:r w:rsidRPr="00C67EC0" w:rsidDel="00994F92">
              <w:rPr>
                <w:rStyle w:val="a4"/>
                <w:rFonts w:hint="eastAsia"/>
                <w:noProof/>
              </w:rPr>
              <w:delText>视频通话消息通知回调函数定义</w:delText>
            </w:r>
            <w:r w:rsidDel="00994F92">
              <w:rPr>
                <w:noProof/>
                <w:webHidden/>
              </w:rPr>
              <w:tab/>
              <w:delText>3</w:delText>
            </w:r>
          </w:del>
        </w:p>
        <w:p w14:paraId="3F64928C" w14:textId="77777777" w:rsidR="00E2635B" w:rsidDel="00994F92" w:rsidRDefault="00E2635B">
          <w:pPr>
            <w:pStyle w:val="20"/>
            <w:tabs>
              <w:tab w:val="right" w:leader="dot" w:pos="8296"/>
            </w:tabs>
            <w:rPr>
              <w:del w:id="122" w:author="dong" w:date="2019-04-03T14:13:00Z"/>
              <w:noProof/>
            </w:rPr>
          </w:pPr>
          <w:del w:id="123" w:author="dong" w:date="2019-04-03T14:13:00Z">
            <w:r w:rsidRPr="00C67EC0" w:rsidDel="00994F92">
              <w:rPr>
                <w:rStyle w:val="a4"/>
                <w:rFonts w:hint="eastAsia"/>
                <w:noProof/>
              </w:rPr>
              <w:delText>二、</w:delText>
            </w:r>
            <w:r w:rsidRPr="006F6D43" w:rsidDel="00994F92">
              <w:rPr>
                <w:rStyle w:val="a4"/>
                <w:noProof/>
              </w:rPr>
              <w:delText>API</w:delText>
            </w:r>
            <w:r w:rsidRPr="00994F92" w:rsidDel="00994F92">
              <w:rPr>
                <w:rStyle w:val="a4"/>
                <w:rFonts w:hint="eastAsia"/>
                <w:noProof/>
                <w:rPrChange w:id="124" w:author="dong" w:date="2019-04-03T14:13:00Z">
                  <w:rPr>
                    <w:rStyle w:val="a4"/>
                    <w:rFonts w:hint="eastAsia"/>
                    <w:noProof/>
                  </w:rPr>
                </w:rPrChange>
              </w:rPr>
              <w:delText>方法定义</w:delText>
            </w:r>
            <w:r w:rsidDel="00994F92">
              <w:rPr>
                <w:noProof/>
                <w:webHidden/>
              </w:rPr>
              <w:tab/>
              <w:delText>4</w:delText>
            </w:r>
          </w:del>
        </w:p>
        <w:p w14:paraId="1056CC45" w14:textId="77777777" w:rsidR="00E2635B" w:rsidDel="00994F92" w:rsidRDefault="00E2635B">
          <w:pPr>
            <w:pStyle w:val="20"/>
            <w:tabs>
              <w:tab w:val="right" w:leader="dot" w:pos="8296"/>
            </w:tabs>
            <w:rPr>
              <w:del w:id="125" w:author="dong" w:date="2019-04-03T14:13:00Z"/>
              <w:noProof/>
            </w:rPr>
          </w:pPr>
          <w:del w:id="126" w:author="dong" w:date="2019-04-03T14:13:00Z">
            <w:r w:rsidRPr="00C67EC0" w:rsidDel="00994F92">
              <w:rPr>
                <w:rStyle w:val="a4"/>
                <w:noProof/>
              </w:rPr>
              <w:delText>SDK</w:delText>
            </w:r>
            <w:r w:rsidRPr="006F6D43" w:rsidDel="00994F92">
              <w:rPr>
                <w:rStyle w:val="a4"/>
                <w:rFonts w:hint="eastAsia"/>
                <w:noProof/>
              </w:rPr>
              <w:delText>相关</w:delText>
            </w:r>
            <w:r w:rsidDel="00994F92">
              <w:rPr>
                <w:noProof/>
                <w:webHidden/>
              </w:rPr>
              <w:tab/>
              <w:delText>4</w:delText>
            </w:r>
          </w:del>
        </w:p>
        <w:p w14:paraId="6CE72A83" w14:textId="77777777" w:rsidR="00E2635B" w:rsidDel="00994F92" w:rsidRDefault="00E2635B">
          <w:pPr>
            <w:pStyle w:val="30"/>
            <w:tabs>
              <w:tab w:val="right" w:leader="dot" w:pos="8296"/>
            </w:tabs>
            <w:rPr>
              <w:del w:id="127" w:author="dong" w:date="2019-04-03T14:13:00Z"/>
              <w:noProof/>
            </w:rPr>
          </w:pPr>
          <w:del w:id="128" w:author="dong" w:date="2019-04-03T14:13:00Z">
            <w:r w:rsidRPr="00C67EC0" w:rsidDel="00994F92">
              <w:rPr>
                <w:rStyle w:val="a4"/>
                <w:rFonts w:hint="eastAsia"/>
                <w:noProof/>
              </w:rPr>
              <w:delText>初始化系统</w:delText>
            </w:r>
            <w:r w:rsidDel="00994F92">
              <w:rPr>
                <w:noProof/>
                <w:webHidden/>
              </w:rPr>
              <w:tab/>
              <w:delText>4</w:delText>
            </w:r>
          </w:del>
        </w:p>
        <w:p w14:paraId="7B56CD4F" w14:textId="77777777" w:rsidR="00E2635B" w:rsidDel="00994F92" w:rsidRDefault="00E2635B">
          <w:pPr>
            <w:pStyle w:val="30"/>
            <w:tabs>
              <w:tab w:val="right" w:leader="dot" w:pos="8296"/>
            </w:tabs>
            <w:rPr>
              <w:del w:id="129" w:author="dong" w:date="2019-04-03T14:13:00Z"/>
              <w:noProof/>
            </w:rPr>
          </w:pPr>
          <w:del w:id="130" w:author="dong" w:date="2019-04-03T14:13:00Z">
            <w:r w:rsidRPr="00C67EC0" w:rsidDel="00994F92">
              <w:rPr>
                <w:rStyle w:val="a4"/>
                <w:rFonts w:hint="eastAsia"/>
                <w:noProof/>
              </w:rPr>
              <w:delText>回调函数注册</w:delText>
            </w:r>
            <w:r w:rsidDel="00994F92">
              <w:rPr>
                <w:noProof/>
                <w:webHidden/>
              </w:rPr>
              <w:tab/>
              <w:delText>5</w:delText>
            </w:r>
          </w:del>
        </w:p>
        <w:p w14:paraId="4C0F5B4A" w14:textId="77777777" w:rsidR="00E2635B" w:rsidDel="00994F92" w:rsidRDefault="00E2635B">
          <w:pPr>
            <w:pStyle w:val="30"/>
            <w:tabs>
              <w:tab w:val="right" w:leader="dot" w:pos="8296"/>
            </w:tabs>
            <w:rPr>
              <w:del w:id="131" w:author="dong" w:date="2019-04-03T14:13:00Z"/>
              <w:noProof/>
            </w:rPr>
          </w:pPr>
          <w:del w:id="132" w:author="dong" w:date="2019-04-03T14:13:00Z">
            <w:r w:rsidRPr="00C67EC0" w:rsidDel="00994F92">
              <w:rPr>
                <w:rStyle w:val="a4"/>
                <w:rFonts w:hint="eastAsia"/>
                <w:noProof/>
              </w:rPr>
              <w:delText>业务流程</w:delText>
            </w:r>
            <w:r w:rsidDel="00994F92">
              <w:rPr>
                <w:noProof/>
                <w:webHidden/>
              </w:rPr>
              <w:tab/>
              <w:delText>6</w:delText>
            </w:r>
          </w:del>
        </w:p>
        <w:p w14:paraId="042E0F03" w14:textId="77777777" w:rsidR="00E2635B" w:rsidDel="00994F92" w:rsidRDefault="00E2635B">
          <w:pPr>
            <w:pStyle w:val="30"/>
            <w:tabs>
              <w:tab w:val="right" w:leader="dot" w:pos="8296"/>
            </w:tabs>
            <w:rPr>
              <w:del w:id="133" w:author="dong" w:date="2019-04-03T14:13:00Z"/>
              <w:noProof/>
            </w:rPr>
          </w:pPr>
          <w:del w:id="134" w:author="dong" w:date="2019-04-03T14:13:00Z">
            <w:r w:rsidRPr="00C67EC0" w:rsidDel="00994F92">
              <w:rPr>
                <w:rStyle w:val="a4"/>
                <w:rFonts w:hint="eastAsia"/>
                <w:noProof/>
              </w:rPr>
              <w:delText>多媒体设备相关</w:delText>
            </w:r>
            <w:r w:rsidDel="00994F92">
              <w:rPr>
                <w:noProof/>
                <w:webHidden/>
              </w:rPr>
              <w:tab/>
              <w:delText>8</w:delText>
            </w:r>
          </w:del>
        </w:p>
        <w:p w14:paraId="3A3FBF8F" w14:textId="7602937E" w:rsidR="00E2635B" w:rsidRDefault="00E2635B">
          <w:pPr>
            <w:rPr>
              <w:ins w:id="135" w:author="dong" w:date="2019-04-03T14:12:00Z"/>
            </w:rPr>
          </w:pPr>
          <w:ins w:id="136" w:author="dong" w:date="2019-04-03T14:12:00Z">
            <w:r>
              <w:rPr>
                <w:b/>
                <w:bCs/>
                <w:lang w:val="zh-CN"/>
              </w:rPr>
              <w:fldChar w:fldCharType="end"/>
            </w:r>
          </w:ins>
        </w:p>
        <w:customXmlInsRangeStart w:id="137" w:author="dong" w:date="2019-04-03T14:12:00Z"/>
      </w:sdtContent>
    </w:sdt>
    <w:customXmlInsRangeEnd w:id="137"/>
    <w:p w14:paraId="5CC32631" w14:textId="264C4730" w:rsidR="008D1564" w:rsidRPr="00233BD3" w:rsidDel="00263A31" w:rsidRDefault="000E51F5" w:rsidP="00652DE1">
      <w:pPr>
        <w:pStyle w:val="2"/>
        <w:spacing w:line="24" w:lineRule="atLeast"/>
        <w:rPr>
          <w:del w:id="138" w:author="dong" w:date="2019-04-03T14:18:00Z"/>
          <w:sz w:val="36"/>
          <w:szCs w:val="36"/>
        </w:rPr>
        <w:pPrChange w:id="139" w:author="dong" w:date="2019-04-03T13:44:00Z">
          <w:pPr>
            <w:pStyle w:val="2"/>
          </w:pPr>
        </w:pPrChange>
      </w:pPr>
      <w:bookmarkStart w:id="140" w:name="_Toc5194732"/>
      <w:ins w:id="141" w:author="dong" w:date="2019-04-03T13:32:00Z">
        <w:r>
          <w:rPr>
            <w:rStyle w:val="2Char"/>
            <w:rFonts w:hint="eastAsia"/>
            <w:b/>
            <w:sz w:val="36"/>
            <w:szCs w:val="36"/>
          </w:rPr>
          <w:lastRenderedPageBreak/>
          <w:t>一、</w:t>
        </w:r>
      </w:ins>
      <w:r w:rsidR="008D1564" w:rsidRPr="00233BD3">
        <w:rPr>
          <w:rStyle w:val="2Char"/>
          <w:rFonts w:hint="eastAsia"/>
          <w:b/>
          <w:sz w:val="36"/>
          <w:szCs w:val="36"/>
        </w:rPr>
        <w:t>回调函数定义</w:t>
      </w:r>
      <w:bookmarkEnd w:id="140"/>
      <w:del w:id="142" w:author="dong" w:date="2019-04-03T13:35:00Z">
        <w:r w:rsidR="008D1564" w:rsidRPr="00233BD3" w:rsidDel="001E6BEC">
          <w:rPr>
            <w:rFonts w:hint="eastAsia"/>
            <w:sz w:val="36"/>
            <w:szCs w:val="36"/>
          </w:rPr>
          <w:delText>：</w:delText>
        </w:r>
      </w:del>
    </w:p>
    <w:p w14:paraId="459D1B10" w14:textId="3BB5500A" w:rsidR="00470F61" w:rsidRPr="00470F61" w:rsidDel="00263A31" w:rsidRDefault="00470F61" w:rsidP="006A66A6">
      <w:pPr>
        <w:pStyle w:val="2"/>
        <w:rPr>
          <w:del w:id="143" w:author="dong" w:date="2019-04-03T14:18:00Z"/>
        </w:rPr>
        <w:pPrChange w:id="144" w:author="dong" w:date="2019-04-03T14:11:00Z">
          <w:pPr>
            <w:pStyle w:val="3"/>
            <w:spacing w:beforeLines="40" w:before="124" w:afterLines="40" w:after="124" w:line="415" w:lineRule="auto"/>
          </w:pPr>
        </w:pPrChange>
      </w:pPr>
      <w:del w:id="145" w:author="dong" w:date="2019-04-03T14:18:00Z">
        <w:r w:rsidRPr="00470F61" w:rsidDel="00263A31">
          <w:rPr>
            <w:rFonts w:hint="eastAsia"/>
          </w:rPr>
          <w:delText>视频数据回调函数定义</w:delText>
        </w:r>
      </w:del>
    </w:p>
    <w:p w14:paraId="372418EB" w14:textId="4F62D739" w:rsidR="00470F61" w:rsidRPr="00470F61" w:rsidDel="00263A31" w:rsidRDefault="00470F61" w:rsidP="00652DE1">
      <w:pPr>
        <w:spacing w:line="24" w:lineRule="atLeast"/>
        <w:rPr>
          <w:del w:id="146" w:author="dong" w:date="2019-04-03T14:18:00Z"/>
          <w:rFonts w:ascii="新宋体" w:hAnsi="新宋体" w:cs="新宋体"/>
          <w:color w:val="000000"/>
          <w:kern w:val="0"/>
          <w:sz w:val="24"/>
          <w:szCs w:val="24"/>
        </w:rPr>
        <w:pPrChange w:id="147" w:author="dong" w:date="2019-04-03T13:44:00Z">
          <w:pPr/>
        </w:pPrChange>
      </w:pPr>
      <w:del w:id="148" w:author="dong" w:date="2019-04-03T14:18:00Z">
        <w:r w:rsidRPr="00470F61" w:rsidDel="00263A31">
          <w:rPr>
            <w:rFonts w:ascii="新宋体" w:hAnsi="新宋体" w:cs="新宋体"/>
            <w:color w:val="0000FF"/>
            <w:kern w:val="0"/>
            <w:sz w:val="24"/>
            <w:szCs w:val="24"/>
          </w:rPr>
          <w:delText>typedef</w:delText>
        </w:r>
        <w:r w:rsidRPr="00470F61" w:rsidDel="00263A3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470F61" w:rsidDel="00263A31">
          <w:rPr>
            <w:rFonts w:ascii="新宋体" w:hAnsi="新宋体" w:cs="新宋体"/>
            <w:color w:val="0000FF"/>
            <w:kern w:val="0"/>
            <w:sz w:val="24"/>
            <w:szCs w:val="24"/>
          </w:rPr>
          <w:delText>void</w:delText>
        </w:r>
        <w:r w:rsidRPr="00470F61" w:rsidDel="00263A3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(CALLBACK * RTCS_VideoData_CallBack)(</w:delText>
        </w:r>
        <w:r w:rsidRPr="00470F61" w:rsidDel="00263A31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470F61" w:rsidDel="00263A3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470F61" w:rsidDel="00263A31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470F61" w:rsidDel="00263A3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dwUserid, </w:delText>
        </w:r>
        <w:r w:rsidRPr="00470F61" w:rsidDel="00263A31">
          <w:rPr>
            <w:rFonts w:ascii="新宋体" w:hAnsi="新宋体" w:cs="新宋体"/>
            <w:color w:val="0000FF"/>
            <w:kern w:val="0"/>
            <w:sz w:val="24"/>
            <w:szCs w:val="24"/>
          </w:rPr>
          <w:delText>void</w:delText>
        </w:r>
        <w:r w:rsidRPr="00470F61" w:rsidDel="00263A3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* lpBuf, </w:delText>
        </w:r>
        <w:r w:rsidRPr="00470F61" w:rsidDel="00263A31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470F61" w:rsidDel="00263A3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470F61" w:rsidDel="00263A31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470F61" w:rsidDel="00263A3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dwLen, BITMAPINFOHEADER bmiHeader, </w:delText>
        </w:r>
        <w:r w:rsidRPr="00470F61" w:rsidDel="00263A31">
          <w:rPr>
            <w:rFonts w:ascii="新宋体" w:hAnsi="新宋体" w:cs="新宋体"/>
            <w:color w:val="0000FF"/>
            <w:kern w:val="0"/>
            <w:sz w:val="24"/>
            <w:szCs w:val="24"/>
          </w:rPr>
          <w:delText>void</w:delText>
        </w:r>
        <w:r w:rsidRPr="00470F61" w:rsidDel="00263A31">
          <w:rPr>
            <w:rFonts w:ascii="新宋体" w:hAnsi="新宋体" w:cs="新宋体"/>
            <w:color w:val="000000"/>
            <w:kern w:val="0"/>
            <w:sz w:val="24"/>
            <w:szCs w:val="24"/>
          </w:rPr>
          <w:delText>* lpUserValue);</w:delText>
        </w:r>
      </w:del>
    </w:p>
    <w:p w14:paraId="7EDCBC9E" w14:textId="56905E76" w:rsidR="00470F61" w:rsidDel="00263A31" w:rsidRDefault="00470F61" w:rsidP="00652DE1">
      <w:pPr>
        <w:spacing w:line="24" w:lineRule="atLeast"/>
        <w:rPr>
          <w:del w:id="149" w:author="dong" w:date="2019-04-03T14:18:00Z"/>
          <w:sz w:val="24"/>
          <w:szCs w:val="24"/>
        </w:rPr>
        <w:pPrChange w:id="150" w:author="dong" w:date="2019-04-03T13:44:00Z">
          <w:pPr/>
        </w:pPrChange>
      </w:pPr>
      <w:del w:id="151" w:author="dong" w:date="2019-04-03T14:18:00Z">
        <w:r w:rsidRPr="00470F61" w:rsidDel="00263A31">
          <w:rPr>
            <w:rFonts w:hint="eastAsia"/>
            <w:sz w:val="24"/>
            <w:szCs w:val="24"/>
          </w:rPr>
          <w:delText>参数：</w:delText>
        </w:r>
      </w:del>
    </w:p>
    <w:p w14:paraId="753D0403" w14:textId="0FDA8AF1" w:rsidR="00522A00" w:rsidRPr="00470F61" w:rsidDel="00263A31" w:rsidRDefault="00522A00" w:rsidP="00652DE1">
      <w:pPr>
        <w:spacing w:line="24" w:lineRule="atLeast"/>
        <w:ind w:firstLineChars="300" w:firstLine="720"/>
        <w:rPr>
          <w:del w:id="152" w:author="dong" w:date="2019-04-03T14:18:00Z"/>
          <w:rFonts w:ascii="新宋体" w:hAnsi="新宋体" w:cs="新宋体"/>
          <w:kern w:val="0"/>
          <w:sz w:val="24"/>
          <w:szCs w:val="24"/>
        </w:rPr>
        <w:pPrChange w:id="153" w:author="dong" w:date="2019-04-03T13:44:00Z">
          <w:pPr>
            <w:ind w:firstLineChars="300" w:firstLine="720"/>
          </w:pPr>
        </w:pPrChange>
      </w:pPr>
      <w:del w:id="154" w:author="dong" w:date="2019-04-03T14:18:00Z"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>dwUserid</w:delText>
        </w:r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>：</w:delText>
        </w:r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 xml:space="preserve">  </w:delText>
        </w:r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>用户</w:delText>
        </w:r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 xml:space="preserve"> ID</w:delText>
        </w:r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>，指示该视频数据属于哪一个用户</w:delText>
        </w:r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</w:del>
    </w:p>
    <w:p w14:paraId="40CFE8CA" w14:textId="073F1DE9" w:rsidR="00522A00" w:rsidRPr="00470F61" w:rsidDel="00263A31" w:rsidRDefault="00522A00" w:rsidP="00652DE1">
      <w:pPr>
        <w:spacing w:line="24" w:lineRule="atLeast"/>
        <w:ind w:firstLineChars="300" w:firstLine="720"/>
        <w:rPr>
          <w:del w:id="155" w:author="dong" w:date="2019-04-03T14:18:00Z"/>
          <w:rFonts w:ascii="新宋体" w:hAnsi="新宋体" w:cs="新宋体"/>
          <w:kern w:val="0"/>
          <w:sz w:val="24"/>
          <w:szCs w:val="24"/>
        </w:rPr>
        <w:pPrChange w:id="156" w:author="dong" w:date="2019-04-03T13:44:00Z">
          <w:pPr>
            <w:ind w:firstLineChars="300" w:firstLine="720"/>
          </w:pPr>
        </w:pPrChange>
      </w:pPr>
      <w:del w:id="157" w:author="dong" w:date="2019-04-03T14:18:00Z"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>lpBuf</w:delText>
        </w:r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>：</w:delText>
        </w:r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 xml:space="preserve">   </w:delText>
        </w:r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>视频数据缓冲区</w:delText>
        </w:r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</w:del>
    </w:p>
    <w:p w14:paraId="03227769" w14:textId="5702604A" w:rsidR="00522A00" w:rsidRPr="00470F61" w:rsidDel="00263A31" w:rsidRDefault="00522A00" w:rsidP="00652DE1">
      <w:pPr>
        <w:spacing w:line="24" w:lineRule="atLeast"/>
        <w:ind w:firstLineChars="300" w:firstLine="720"/>
        <w:rPr>
          <w:del w:id="158" w:author="dong" w:date="2019-04-03T14:18:00Z"/>
          <w:rFonts w:ascii="新宋体" w:hAnsi="新宋体" w:cs="新宋体"/>
          <w:kern w:val="0"/>
          <w:sz w:val="24"/>
          <w:szCs w:val="24"/>
        </w:rPr>
        <w:pPrChange w:id="159" w:author="dong" w:date="2019-04-03T13:44:00Z">
          <w:pPr>
            <w:ind w:firstLineChars="300" w:firstLine="720"/>
          </w:pPr>
        </w:pPrChange>
      </w:pPr>
      <w:del w:id="160" w:author="dong" w:date="2019-04-03T14:18:00Z"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>dwLen</w:delText>
        </w:r>
        <w:r w:rsidDel="00263A31">
          <w:rPr>
            <w:rFonts w:ascii="新宋体" w:hAnsi="新宋体" w:cs="新宋体" w:hint="eastAsia"/>
            <w:kern w:val="0"/>
            <w:sz w:val="24"/>
            <w:szCs w:val="24"/>
          </w:rPr>
          <w:delText>：</w:delText>
        </w:r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 xml:space="preserve">   </w:delText>
        </w:r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>缓冲区大小</w:delText>
        </w:r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</w:del>
    </w:p>
    <w:p w14:paraId="5C4BAB71" w14:textId="0B6A6EC3" w:rsidR="00522A00" w:rsidRPr="00470F61" w:rsidDel="00263A31" w:rsidRDefault="00522A00" w:rsidP="00652DE1">
      <w:pPr>
        <w:spacing w:line="24" w:lineRule="atLeast"/>
        <w:ind w:firstLineChars="300" w:firstLine="720"/>
        <w:rPr>
          <w:del w:id="161" w:author="dong" w:date="2019-04-03T14:18:00Z"/>
          <w:rFonts w:ascii="新宋体" w:hAnsi="新宋体" w:cs="新宋体"/>
          <w:kern w:val="0"/>
          <w:sz w:val="24"/>
          <w:szCs w:val="24"/>
        </w:rPr>
        <w:pPrChange w:id="162" w:author="dong" w:date="2019-04-03T13:44:00Z">
          <w:pPr>
            <w:ind w:firstLineChars="300" w:firstLine="720"/>
          </w:pPr>
        </w:pPrChange>
      </w:pPr>
      <w:del w:id="163" w:author="dong" w:date="2019-04-03T14:18:00Z"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>bmiHeader</w:delText>
        </w:r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>：</w:delText>
        </w:r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>视频缓冲区相关参数，包含了该视频数据相关的信息，如视</w:delText>
        </w:r>
      </w:del>
    </w:p>
    <w:p w14:paraId="5DFD0603" w14:textId="05F55F49" w:rsidR="00522A00" w:rsidRPr="00470F61" w:rsidDel="00263A31" w:rsidRDefault="00522A00" w:rsidP="00652DE1">
      <w:pPr>
        <w:spacing w:line="24" w:lineRule="atLeast"/>
        <w:rPr>
          <w:del w:id="164" w:author="dong" w:date="2019-04-03T14:18:00Z"/>
          <w:rFonts w:ascii="新宋体" w:hAnsi="新宋体" w:cs="新宋体"/>
          <w:kern w:val="0"/>
          <w:sz w:val="24"/>
          <w:szCs w:val="24"/>
        </w:rPr>
        <w:pPrChange w:id="165" w:author="dong" w:date="2019-04-03T13:44:00Z">
          <w:pPr/>
        </w:pPrChange>
      </w:pPr>
      <w:del w:id="166" w:author="dong" w:date="2019-04-03T14:18:00Z"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>频的大小、颜色深度等</w:delText>
        </w:r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</w:del>
    </w:p>
    <w:p w14:paraId="4EDC8A83" w14:textId="33EFC95B" w:rsidR="00522A00" w:rsidDel="00263A31" w:rsidRDefault="00522A00" w:rsidP="00652DE1">
      <w:pPr>
        <w:spacing w:line="24" w:lineRule="atLeast"/>
        <w:ind w:firstLineChars="300" w:firstLine="720"/>
        <w:rPr>
          <w:del w:id="167" w:author="dong" w:date="2019-04-03T14:18:00Z"/>
          <w:rFonts w:ascii="新宋体" w:hAnsi="新宋体" w:cs="新宋体"/>
          <w:kern w:val="0"/>
          <w:sz w:val="24"/>
          <w:szCs w:val="24"/>
        </w:rPr>
        <w:pPrChange w:id="168" w:author="dong" w:date="2019-04-03T13:44:00Z">
          <w:pPr>
            <w:ind w:firstLineChars="300" w:firstLine="720"/>
          </w:pPr>
        </w:pPrChange>
      </w:pPr>
      <w:del w:id="169" w:author="dong" w:date="2019-04-03T14:18:00Z"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>lpUserValue</w:delText>
        </w:r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>：</w:delText>
        </w:r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  <w:r w:rsidRPr="00470F61" w:rsidDel="00263A31">
          <w:rPr>
            <w:rFonts w:ascii="新宋体" w:hAnsi="新宋体" w:cs="新宋体" w:hint="eastAsia"/>
            <w:kern w:val="0"/>
            <w:sz w:val="24"/>
            <w:szCs w:val="24"/>
          </w:rPr>
          <w:delText>用户自定义参数，在设置回调函数时传入</w:delText>
        </w:r>
      </w:del>
    </w:p>
    <w:p w14:paraId="7DBAB33B" w14:textId="5B407465" w:rsidR="00792A6D" w:rsidRPr="00792A6D" w:rsidDel="00263A31" w:rsidRDefault="00792A6D" w:rsidP="00652DE1">
      <w:pPr>
        <w:spacing w:line="24" w:lineRule="atLeast"/>
        <w:rPr>
          <w:del w:id="170" w:author="dong" w:date="2019-04-03T14:18:00Z"/>
          <w:rFonts w:ascii="新宋体" w:hAnsi="新宋体" w:cs="新宋体"/>
          <w:kern w:val="0"/>
          <w:sz w:val="24"/>
          <w:szCs w:val="24"/>
        </w:rPr>
        <w:pPrChange w:id="171" w:author="dong" w:date="2019-04-03T13:44:00Z">
          <w:pPr/>
        </w:pPrChange>
      </w:pPr>
      <w:del w:id="172" w:author="dong" w:date="2019-04-03T14:18:00Z">
        <w:r w:rsidRPr="00792A6D" w:rsidDel="00263A31">
          <w:rPr>
            <w:rFonts w:ascii="新宋体" w:hAnsi="新宋体" w:cs="新宋体" w:hint="eastAsia"/>
            <w:kern w:val="0"/>
            <w:sz w:val="24"/>
            <w:szCs w:val="24"/>
          </w:rPr>
          <w:delText>备注：</w:delText>
        </w:r>
        <w:r w:rsidRPr="00792A6D" w:rsidDel="00263A31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</w:del>
    </w:p>
    <w:p w14:paraId="7E7AD0FF" w14:textId="75299225" w:rsidR="00792A6D" w:rsidRPr="00522A00" w:rsidDel="00263A31" w:rsidRDefault="00792A6D" w:rsidP="00652DE1">
      <w:pPr>
        <w:spacing w:line="24" w:lineRule="atLeast"/>
        <w:rPr>
          <w:del w:id="173" w:author="dong" w:date="2019-04-03T14:18:00Z"/>
          <w:rFonts w:ascii="新宋体" w:hAnsi="新宋体" w:cs="新宋体"/>
          <w:kern w:val="0"/>
          <w:sz w:val="24"/>
          <w:szCs w:val="24"/>
        </w:rPr>
        <w:pPrChange w:id="174" w:author="dong" w:date="2019-04-03T13:44:00Z">
          <w:pPr/>
        </w:pPrChange>
      </w:pPr>
      <w:del w:id="175" w:author="dong" w:date="2019-04-03T14:18:00Z">
        <w:r w:rsidRPr="00792A6D" w:rsidDel="00263A31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  <w:r w:rsidDel="00263A31">
          <w:rPr>
            <w:rFonts w:ascii="新宋体" w:hAnsi="新宋体" w:cs="新宋体" w:hint="eastAsia"/>
            <w:kern w:val="0"/>
            <w:sz w:val="24"/>
            <w:szCs w:val="24"/>
          </w:rPr>
          <w:delText xml:space="preserve">     </w:delText>
        </w:r>
        <w:r w:rsidRPr="00792A6D" w:rsidDel="00263A31">
          <w:rPr>
            <w:rFonts w:ascii="新宋体" w:hAnsi="新宋体" w:cs="新宋体" w:hint="eastAsia"/>
            <w:kern w:val="0"/>
            <w:sz w:val="24"/>
            <w:szCs w:val="24"/>
          </w:rPr>
          <w:delText>当收到其它用户发送的视频数据时，将会触发该回调函数。</w:delText>
        </w:r>
      </w:del>
    </w:p>
    <w:p w14:paraId="232BEEEB" w14:textId="33282E5D" w:rsidR="00A300D8" w:rsidRPr="009F5040" w:rsidDel="008018B4" w:rsidRDefault="00A300D8" w:rsidP="009A2E22">
      <w:pPr>
        <w:pStyle w:val="2"/>
        <w:rPr>
          <w:del w:id="176" w:author="dong" w:date="2019-04-03T14:17:00Z"/>
        </w:rPr>
        <w:pPrChange w:id="177" w:author="dong" w:date="2019-04-03T14:11:00Z">
          <w:pPr>
            <w:pStyle w:val="3"/>
            <w:spacing w:beforeLines="40" w:before="124" w:afterLines="40" w:after="124" w:line="415" w:lineRule="auto"/>
          </w:pPr>
        </w:pPrChange>
      </w:pPr>
      <w:del w:id="178" w:author="dong" w:date="2019-04-03T14:17:00Z">
        <w:r w:rsidRPr="009F5040" w:rsidDel="008018B4">
          <w:rPr>
            <w:rFonts w:hint="eastAsia"/>
          </w:rPr>
          <w:delText>音频数据回调函数定义</w:delText>
        </w:r>
      </w:del>
    </w:p>
    <w:p w14:paraId="6779638B" w14:textId="70D3B8B5" w:rsidR="00A300D8" w:rsidDel="008018B4" w:rsidRDefault="00A300D8" w:rsidP="00652DE1">
      <w:pPr>
        <w:spacing w:line="24" w:lineRule="atLeast"/>
        <w:rPr>
          <w:del w:id="179" w:author="dong" w:date="2019-04-03T14:17:00Z"/>
          <w:rFonts w:ascii="新宋体" w:hAnsi="新宋体" w:cs="新宋体"/>
          <w:color w:val="000000"/>
          <w:kern w:val="0"/>
          <w:sz w:val="24"/>
          <w:szCs w:val="24"/>
        </w:rPr>
        <w:pPrChange w:id="180" w:author="dong" w:date="2019-04-03T13:44:00Z">
          <w:pPr/>
        </w:pPrChange>
      </w:pPr>
      <w:del w:id="181" w:author="dong" w:date="2019-04-03T14:17:00Z">
        <w:r w:rsidRPr="00A300D8" w:rsidDel="008018B4">
          <w:rPr>
            <w:rFonts w:ascii="新宋体" w:hAnsi="新宋体" w:cs="新宋体"/>
            <w:color w:val="0000FF"/>
            <w:kern w:val="0"/>
            <w:sz w:val="24"/>
            <w:szCs w:val="24"/>
          </w:rPr>
          <w:delText>typedef</w:delText>
        </w:r>
        <w:r w:rsidRPr="00A300D8" w:rsidDel="008018B4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A300D8" w:rsidDel="008018B4">
          <w:rPr>
            <w:rFonts w:ascii="新宋体" w:hAnsi="新宋体" w:cs="新宋体"/>
            <w:color w:val="0000FF"/>
            <w:kern w:val="0"/>
            <w:sz w:val="24"/>
            <w:szCs w:val="24"/>
          </w:rPr>
          <w:delText>void</w:delText>
        </w:r>
        <w:r w:rsidRPr="00A300D8" w:rsidDel="008018B4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(CALLBACK * RTCS_AudioData_CallBack)(</w:delText>
        </w:r>
        <w:r w:rsidRPr="00A300D8" w:rsidDel="008018B4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A300D8" w:rsidDel="008018B4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A300D8" w:rsidDel="008018B4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A300D8" w:rsidDel="008018B4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dwUserid, </w:delText>
        </w:r>
        <w:r w:rsidRPr="00A300D8" w:rsidDel="008018B4">
          <w:rPr>
            <w:rFonts w:ascii="新宋体" w:hAnsi="新宋体" w:cs="新宋体"/>
            <w:color w:val="0000FF"/>
            <w:kern w:val="0"/>
            <w:sz w:val="24"/>
            <w:szCs w:val="24"/>
          </w:rPr>
          <w:delText>void</w:delText>
        </w:r>
        <w:r w:rsidRPr="00A300D8" w:rsidDel="008018B4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* lpBuf, </w:delText>
        </w:r>
        <w:r w:rsidRPr="00A300D8" w:rsidDel="008018B4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A300D8" w:rsidDel="008018B4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A300D8" w:rsidDel="008018B4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A300D8" w:rsidDel="008018B4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dwLen, WAVEFORMATEX waveFormatEx, </w:delText>
        </w:r>
        <w:r w:rsidRPr="00A300D8" w:rsidDel="008018B4">
          <w:rPr>
            <w:rFonts w:ascii="新宋体" w:hAnsi="新宋体" w:cs="新宋体"/>
            <w:color w:val="0000FF"/>
            <w:kern w:val="0"/>
            <w:sz w:val="24"/>
            <w:szCs w:val="24"/>
          </w:rPr>
          <w:delText>void</w:delText>
        </w:r>
        <w:r w:rsidRPr="00A300D8" w:rsidDel="008018B4">
          <w:rPr>
            <w:rFonts w:ascii="新宋体" w:hAnsi="新宋体" w:cs="新宋体"/>
            <w:color w:val="000000"/>
            <w:kern w:val="0"/>
            <w:sz w:val="24"/>
            <w:szCs w:val="24"/>
          </w:rPr>
          <w:delText>* lpUserValue);</w:delText>
        </w:r>
      </w:del>
    </w:p>
    <w:p w14:paraId="36ECB1D9" w14:textId="7219E5E8" w:rsidR="00A300D8" w:rsidRPr="00A300D8" w:rsidDel="008018B4" w:rsidRDefault="00A300D8" w:rsidP="00652DE1">
      <w:pPr>
        <w:spacing w:line="24" w:lineRule="atLeast"/>
        <w:rPr>
          <w:del w:id="182" w:author="dong" w:date="2019-04-03T14:17:00Z"/>
          <w:rFonts w:ascii="新宋体" w:hAnsi="新宋体" w:cs="新宋体"/>
          <w:kern w:val="0"/>
          <w:sz w:val="24"/>
          <w:szCs w:val="24"/>
        </w:rPr>
        <w:pPrChange w:id="183" w:author="dong" w:date="2019-04-03T13:44:00Z">
          <w:pPr/>
        </w:pPrChange>
      </w:pPr>
      <w:del w:id="184" w:author="dong" w:date="2019-04-03T14:17:00Z"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>参数：</w:delText>
        </w:r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</w:del>
    </w:p>
    <w:p w14:paraId="316FB051" w14:textId="1B6BCC1D" w:rsidR="00A300D8" w:rsidRPr="00A300D8" w:rsidDel="008018B4" w:rsidRDefault="00A300D8" w:rsidP="00652DE1">
      <w:pPr>
        <w:spacing w:line="24" w:lineRule="atLeast"/>
        <w:ind w:firstLineChars="300" w:firstLine="720"/>
        <w:rPr>
          <w:del w:id="185" w:author="dong" w:date="2019-04-03T14:17:00Z"/>
          <w:rFonts w:ascii="新宋体" w:hAnsi="新宋体" w:cs="新宋体"/>
          <w:kern w:val="0"/>
          <w:sz w:val="24"/>
          <w:szCs w:val="24"/>
        </w:rPr>
        <w:pPrChange w:id="186" w:author="dong" w:date="2019-04-03T13:44:00Z">
          <w:pPr>
            <w:ind w:firstLineChars="300" w:firstLine="720"/>
          </w:pPr>
        </w:pPrChange>
      </w:pPr>
      <w:del w:id="187" w:author="dong" w:date="2019-04-03T14:17:00Z"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>dwUserid</w:delText>
        </w:r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>：</w:delText>
        </w:r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 xml:space="preserve">  </w:delText>
        </w:r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>用户</w:delText>
        </w:r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 xml:space="preserve"> ID</w:delText>
        </w:r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>，指示该音频数据属于哪一个用户</w:delText>
        </w:r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</w:del>
    </w:p>
    <w:p w14:paraId="24CBEF24" w14:textId="2A2F0CA5" w:rsidR="00A300D8" w:rsidRPr="00A300D8" w:rsidDel="008018B4" w:rsidRDefault="00A300D8" w:rsidP="00652DE1">
      <w:pPr>
        <w:spacing w:line="24" w:lineRule="atLeast"/>
        <w:ind w:firstLineChars="300" w:firstLine="720"/>
        <w:rPr>
          <w:del w:id="188" w:author="dong" w:date="2019-04-03T14:17:00Z"/>
          <w:rFonts w:ascii="新宋体" w:hAnsi="新宋体" w:cs="新宋体"/>
          <w:kern w:val="0"/>
          <w:sz w:val="24"/>
          <w:szCs w:val="24"/>
        </w:rPr>
        <w:pPrChange w:id="189" w:author="dong" w:date="2019-04-03T13:44:00Z">
          <w:pPr>
            <w:ind w:firstLineChars="300" w:firstLine="720"/>
          </w:pPr>
        </w:pPrChange>
      </w:pPr>
      <w:del w:id="190" w:author="dong" w:date="2019-04-03T14:17:00Z"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>lpBuf</w:delText>
        </w:r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>：</w:delText>
        </w:r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 xml:space="preserve">   </w:delText>
        </w:r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>音频数据缓冲区</w:delText>
        </w:r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</w:del>
    </w:p>
    <w:p w14:paraId="3EA1F824" w14:textId="289763C4" w:rsidR="00A300D8" w:rsidRPr="00A300D8" w:rsidDel="008018B4" w:rsidRDefault="00A300D8" w:rsidP="00652DE1">
      <w:pPr>
        <w:spacing w:line="24" w:lineRule="atLeast"/>
        <w:ind w:firstLineChars="300" w:firstLine="720"/>
        <w:rPr>
          <w:del w:id="191" w:author="dong" w:date="2019-04-03T14:17:00Z"/>
          <w:rFonts w:ascii="新宋体" w:hAnsi="新宋体" w:cs="新宋体"/>
          <w:kern w:val="0"/>
          <w:sz w:val="24"/>
          <w:szCs w:val="24"/>
        </w:rPr>
        <w:pPrChange w:id="192" w:author="dong" w:date="2019-04-03T13:44:00Z">
          <w:pPr>
            <w:ind w:firstLineChars="300" w:firstLine="720"/>
          </w:pPr>
        </w:pPrChange>
      </w:pPr>
      <w:del w:id="193" w:author="dong" w:date="2019-04-03T14:17:00Z"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>dwLen</w:delText>
        </w:r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>：</w:delText>
        </w:r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 xml:space="preserve">  </w:delText>
        </w:r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>缓冲区大小</w:delText>
        </w:r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</w:del>
    </w:p>
    <w:p w14:paraId="66B96287" w14:textId="41DD8301" w:rsidR="00A300D8" w:rsidRPr="00A300D8" w:rsidDel="008018B4" w:rsidRDefault="00A300D8" w:rsidP="00652DE1">
      <w:pPr>
        <w:spacing w:line="24" w:lineRule="atLeast"/>
        <w:ind w:firstLineChars="300" w:firstLine="720"/>
        <w:rPr>
          <w:del w:id="194" w:author="dong" w:date="2019-04-03T14:17:00Z"/>
          <w:rFonts w:ascii="新宋体" w:hAnsi="新宋体" w:cs="新宋体"/>
          <w:kern w:val="0"/>
          <w:sz w:val="24"/>
          <w:szCs w:val="24"/>
        </w:rPr>
        <w:pPrChange w:id="195" w:author="dong" w:date="2019-04-03T13:44:00Z">
          <w:pPr>
            <w:ind w:firstLineChars="300" w:firstLine="720"/>
          </w:pPr>
        </w:pPrChange>
      </w:pPr>
      <w:del w:id="196" w:author="dong" w:date="2019-04-03T14:17:00Z"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>waveFormatEx</w:delText>
        </w:r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>：音频数据相关信息，如音频的采样频率、量化位数通道数等</w:delText>
        </w:r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</w:del>
    </w:p>
    <w:p w14:paraId="7105D2FF" w14:textId="21CCAC27" w:rsidR="00A300D8" w:rsidDel="008018B4" w:rsidRDefault="00A300D8" w:rsidP="00652DE1">
      <w:pPr>
        <w:spacing w:line="24" w:lineRule="atLeast"/>
        <w:ind w:firstLineChars="300" w:firstLine="720"/>
        <w:rPr>
          <w:del w:id="197" w:author="dong" w:date="2019-04-03T14:17:00Z"/>
          <w:rFonts w:ascii="新宋体" w:hAnsi="新宋体" w:cs="新宋体"/>
          <w:kern w:val="0"/>
          <w:sz w:val="24"/>
          <w:szCs w:val="24"/>
        </w:rPr>
        <w:pPrChange w:id="198" w:author="dong" w:date="2019-04-03T13:44:00Z">
          <w:pPr>
            <w:ind w:firstLineChars="300" w:firstLine="720"/>
          </w:pPr>
        </w:pPrChange>
      </w:pPr>
      <w:del w:id="199" w:author="dong" w:date="2019-04-03T14:17:00Z"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>lpUserValue</w:delText>
        </w:r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>：</w:delText>
        </w:r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  <w:r w:rsidRPr="00A300D8" w:rsidDel="008018B4">
          <w:rPr>
            <w:rFonts w:ascii="新宋体" w:hAnsi="新宋体" w:cs="新宋体" w:hint="eastAsia"/>
            <w:kern w:val="0"/>
            <w:sz w:val="24"/>
            <w:szCs w:val="24"/>
          </w:rPr>
          <w:delText>用户自定义参数，在设置回调函数时传入</w:delText>
        </w:r>
      </w:del>
    </w:p>
    <w:p w14:paraId="077C6771" w14:textId="60E8A0AB" w:rsidR="00792A6D" w:rsidRPr="00792A6D" w:rsidDel="008018B4" w:rsidRDefault="00792A6D" w:rsidP="00652DE1">
      <w:pPr>
        <w:spacing w:line="24" w:lineRule="atLeast"/>
        <w:rPr>
          <w:del w:id="200" w:author="dong" w:date="2019-04-03T14:17:00Z"/>
          <w:rFonts w:ascii="新宋体" w:hAnsi="新宋体" w:cs="新宋体"/>
          <w:kern w:val="0"/>
          <w:sz w:val="24"/>
          <w:szCs w:val="24"/>
        </w:rPr>
        <w:pPrChange w:id="201" w:author="dong" w:date="2019-04-03T13:44:00Z">
          <w:pPr/>
        </w:pPrChange>
      </w:pPr>
      <w:del w:id="202" w:author="dong" w:date="2019-04-03T14:17:00Z">
        <w:r w:rsidRPr="00792A6D" w:rsidDel="008018B4">
          <w:rPr>
            <w:rFonts w:ascii="新宋体" w:hAnsi="新宋体" w:cs="新宋体" w:hint="eastAsia"/>
            <w:kern w:val="0"/>
            <w:sz w:val="24"/>
            <w:szCs w:val="24"/>
          </w:rPr>
          <w:delText>备注：</w:delText>
        </w:r>
        <w:r w:rsidRPr="00792A6D" w:rsidDel="008018B4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</w:del>
    </w:p>
    <w:p w14:paraId="4A99159E" w14:textId="68060910" w:rsidR="00792A6D" w:rsidRPr="00792A6D" w:rsidDel="008018B4" w:rsidRDefault="00792A6D" w:rsidP="00652DE1">
      <w:pPr>
        <w:spacing w:line="24" w:lineRule="atLeast"/>
        <w:ind w:firstLineChars="300" w:firstLine="720"/>
        <w:rPr>
          <w:del w:id="203" w:author="dong" w:date="2019-04-03T14:17:00Z"/>
          <w:rFonts w:ascii="新宋体" w:hAnsi="新宋体" w:cs="新宋体"/>
          <w:kern w:val="0"/>
          <w:sz w:val="24"/>
          <w:szCs w:val="24"/>
        </w:rPr>
        <w:pPrChange w:id="204" w:author="dong" w:date="2019-04-03T13:44:00Z">
          <w:pPr>
            <w:ind w:firstLineChars="300" w:firstLine="720"/>
          </w:pPr>
        </w:pPrChange>
      </w:pPr>
      <w:del w:id="205" w:author="dong" w:date="2019-04-03T14:17:00Z">
        <w:r w:rsidRPr="00792A6D" w:rsidDel="008018B4">
          <w:rPr>
            <w:rFonts w:ascii="新宋体" w:hAnsi="新宋体" w:cs="新宋体" w:hint="eastAsia"/>
            <w:kern w:val="0"/>
            <w:sz w:val="24"/>
            <w:szCs w:val="24"/>
          </w:rPr>
          <w:delText>当收到其它用户发送的音频数据时，将会触发该回调函数。</w:delText>
        </w:r>
      </w:del>
    </w:p>
    <w:p w14:paraId="412F7E53" w14:textId="351E042C" w:rsidR="00792A6D" w:rsidDel="008018B4" w:rsidRDefault="00792A6D" w:rsidP="00652DE1">
      <w:pPr>
        <w:spacing w:line="24" w:lineRule="atLeast"/>
        <w:rPr>
          <w:del w:id="206" w:author="dong" w:date="2019-04-03T14:17:00Z"/>
          <w:rFonts w:ascii="新宋体" w:hAnsi="新宋体" w:cs="新宋体"/>
          <w:kern w:val="0"/>
          <w:sz w:val="24"/>
          <w:szCs w:val="24"/>
        </w:rPr>
        <w:pPrChange w:id="207" w:author="dong" w:date="2019-04-03T13:44:00Z">
          <w:pPr/>
        </w:pPrChange>
      </w:pPr>
    </w:p>
    <w:p w14:paraId="002E8860" w14:textId="32F7CC1D" w:rsidR="00083B28" w:rsidRPr="009F5040" w:rsidDel="008018B4" w:rsidRDefault="00083B28" w:rsidP="009A2E22">
      <w:pPr>
        <w:pStyle w:val="2"/>
        <w:rPr>
          <w:del w:id="208" w:author="dong" w:date="2019-04-03T14:17:00Z"/>
        </w:rPr>
        <w:pPrChange w:id="209" w:author="dong" w:date="2019-04-03T14:11:00Z">
          <w:pPr>
            <w:pStyle w:val="3"/>
            <w:spacing w:beforeLines="40" w:before="124" w:afterLines="40" w:after="124" w:line="415" w:lineRule="auto"/>
          </w:pPr>
        </w:pPrChange>
      </w:pPr>
      <w:del w:id="210" w:author="dong" w:date="2019-04-03T14:17:00Z">
        <w:r w:rsidRPr="009F5040" w:rsidDel="008018B4">
          <w:rPr>
            <w:rFonts w:hint="eastAsia"/>
          </w:rPr>
          <w:delText>音量变化回调函数定义</w:delText>
        </w:r>
      </w:del>
    </w:p>
    <w:p w14:paraId="14327510" w14:textId="55A8A472" w:rsidR="00083B28" w:rsidDel="008018B4" w:rsidRDefault="00083B28" w:rsidP="00652DE1">
      <w:pPr>
        <w:spacing w:line="24" w:lineRule="atLeast"/>
        <w:rPr>
          <w:del w:id="211" w:author="dong" w:date="2019-04-03T14:17:00Z"/>
          <w:rFonts w:ascii="新宋体" w:hAnsi="新宋体" w:cs="新宋体"/>
          <w:color w:val="000000"/>
          <w:kern w:val="0"/>
          <w:sz w:val="24"/>
          <w:szCs w:val="24"/>
        </w:rPr>
        <w:pPrChange w:id="212" w:author="dong" w:date="2019-04-03T13:44:00Z">
          <w:pPr/>
        </w:pPrChange>
      </w:pPr>
      <w:del w:id="213" w:author="dong" w:date="2019-04-03T14:17:00Z">
        <w:r w:rsidRPr="00083B28" w:rsidDel="008018B4">
          <w:rPr>
            <w:rFonts w:ascii="新宋体" w:hAnsi="新宋体" w:cs="新宋体"/>
            <w:color w:val="0000FF"/>
            <w:kern w:val="0"/>
            <w:sz w:val="24"/>
            <w:szCs w:val="24"/>
          </w:rPr>
          <w:delText>typedef</w:delText>
        </w:r>
        <w:r w:rsidRPr="00083B28" w:rsidDel="008018B4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083B28" w:rsidDel="008018B4">
          <w:rPr>
            <w:rFonts w:ascii="新宋体" w:hAnsi="新宋体" w:cs="新宋体"/>
            <w:color w:val="0000FF"/>
            <w:kern w:val="0"/>
            <w:sz w:val="24"/>
            <w:szCs w:val="24"/>
          </w:rPr>
          <w:delText>void</w:delText>
        </w:r>
        <w:r w:rsidRPr="00083B28" w:rsidDel="008018B4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(CALLBACK * RTCS_VolumeChange_CallBack)(RTCS_AudioDevice device, </w:delText>
        </w:r>
        <w:r w:rsidRPr="00083B28" w:rsidDel="008018B4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083B28" w:rsidDel="008018B4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083B28" w:rsidDel="008018B4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083B28" w:rsidDel="008018B4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dwCurrentVolume, </w:delText>
        </w:r>
        <w:r w:rsidRPr="00083B28" w:rsidDel="008018B4">
          <w:rPr>
            <w:rFonts w:ascii="新宋体" w:hAnsi="新宋体" w:cs="新宋体"/>
            <w:color w:val="0000FF"/>
            <w:kern w:val="0"/>
            <w:sz w:val="24"/>
            <w:szCs w:val="24"/>
          </w:rPr>
          <w:delText>void</w:delText>
        </w:r>
        <w:r w:rsidRPr="00083B28" w:rsidDel="008018B4">
          <w:rPr>
            <w:rFonts w:ascii="新宋体" w:hAnsi="新宋体" w:cs="新宋体"/>
            <w:color w:val="000000"/>
            <w:kern w:val="0"/>
            <w:sz w:val="24"/>
            <w:szCs w:val="24"/>
          </w:rPr>
          <w:delText>* lpUserValue);</w:delText>
        </w:r>
      </w:del>
    </w:p>
    <w:p w14:paraId="6EC1A467" w14:textId="558BCD62" w:rsidR="00083B28" w:rsidRPr="00083B28" w:rsidDel="008018B4" w:rsidRDefault="00083B28" w:rsidP="00652DE1">
      <w:pPr>
        <w:spacing w:line="24" w:lineRule="atLeast"/>
        <w:rPr>
          <w:del w:id="214" w:author="dong" w:date="2019-04-03T14:17:00Z"/>
          <w:rFonts w:ascii="新宋体" w:hAnsi="新宋体" w:cs="新宋体"/>
          <w:kern w:val="0"/>
          <w:sz w:val="24"/>
          <w:szCs w:val="24"/>
        </w:rPr>
        <w:pPrChange w:id="215" w:author="dong" w:date="2019-04-03T13:44:00Z">
          <w:pPr/>
        </w:pPrChange>
      </w:pPr>
      <w:del w:id="216" w:author="dong" w:date="2019-04-03T14:17:00Z"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>参数：</w:delText>
        </w:r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</w:del>
    </w:p>
    <w:p w14:paraId="15CCF777" w14:textId="691B62DB" w:rsidR="00083B28" w:rsidRPr="00083B28" w:rsidDel="008018B4" w:rsidRDefault="00083B28" w:rsidP="00652DE1">
      <w:pPr>
        <w:spacing w:line="24" w:lineRule="atLeast"/>
        <w:ind w:firstLineChars="300" w:firstLine="720"/>
        <w:rPr>
          <w:del w:id="217" w:author="dong" w:date="2019-04-03T14:17:00Z"/>
          <w:rFonts w:ascii="新宋体" w:hAnsi="新宋体" w:cs="新宋体"/>
          <w:kern w:val="0"/>
          <w:sz w:val="24"/>
          <w:szCs w:val="24"/>
        </w:rPr>
        <w:pPrChange w:id="218" w:author="dong" w:date="2019-04-03T13:44:00Z">
          <w:pPr>
            <w:ind w:firstLineChars="300" w:firstLine="720"/>
          </w:pPr>
        </w:pPrChange>
      </w:pPr>
      <w:del w:id="219" w:author="dong" w:date="2019-04-03T14:17:00Z"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>device</w:delText>
        </w:r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>：</w:delText>
        </w:r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>表示音量更改的设备类型，是音频输入设备，或是音频输出设备</w:delText>
        </w:r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</w:del>
    </w:p>
    <w:p w14:paraId="733E596F" w14:textId="1A1C5B54" w:rsidR="00083B28" w:rsidRPr="00083B28" w:rsidDel="008018B4" w:rsidRDefault="00083B28" w:rsidP="00652DE1">
      <w:pPr>
        <w:spacing w:line="24" w:lineRule="atLeast"/>
        <w:ind w:firstLineChars="300" w:firstLine="720"/>
        <w:rPr>
          <w:del w:id="220" w:author="dong" w:date="2019-04-03T14:17:00Z"/>
          <w:rFonts w:ascii="新宋体" w:hAnsi="新宋体" w:cs="新宋体"/>
          <w:kern w:val="0"/>
          <w:sz w:val="24"/>
          <w:szCs w:val="24"/>
        </w:rPr>
        <w:pPrChange w:id="221" w:author="dong" w:date="2019-04-03T13:44:00Z">
          <w:pPr>
            <w:ind w:firstLineChars="300" w:firstLine="720"/>
          </w:pPr>
        </w:pPrChange>
      </w:pPr>
      <w:del w:id="222" w:author="dong" w:date="2019-04-03T14:17:00Z"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>dwCurrentVolume</w:delText>
        </w:r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>：</w:delText>
        </w:r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>表示该设备当前的音量水平，取值范围为</w:delText>
        </w:r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 xml:space="preserve"> 0~100 </w:delText>
        </w:r>
      </w:del>
    </w:p>
    <w:p w14:paraId="39F9E2EC" w14:textId="25E453B7" w:rsidR="00083B28" w:rsidRPr="00083B28" w:rsidDel="008018B4" w:rsidRDefault="00083B28" w:rsidP="00652DE1">
      <w:pPr>
        <w:spacing w:line="24" w:lineRule="atLeast"/>
        <w:ind w:firstLineChars="300" w:firstLine="720"/>
        <w:rPr>
          <w:del w:id="223" w:author="dong" w:date="2019-04-03T14:17:00Z"/>
          <w:rFonts w:ascii="新宋体" w:hAnsi="新宋体" w:cs="新宋体"/>
          <w:kern w:val="0"/>
          <w:sz w:val="24"/>
          <w:szCs w:val="24"/>
        </w:rPr>
        <w:pPrChange w:id="224" w:author="dong" w:date="2019-04-03T13:44:00Z">
          <w:pPr>
            <w:ind w:firstLineChars="300" w:firstLine="720"/>
          </w:pPr>
        </w:pPrChange>
      </w:pPr>
      <w:del w:id="225" w:author="dong" w:date="2019-04-03T14:17:00Z"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>lpUserValue</w:delText>
        </w:r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>：</w:delText>
        </w:r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>用户自定义参数，在设置回调函数时传入</w:delText>
        </w:r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</w:del>
    </w:p>
    <w:p w14:paraId="42834B48" w14:textId="77DFEEB4" w:rsidR="00083B28" w:rsidRPr="00083B28" w:rsidDel="008018B4" w:rsidRDefault="00083B28" w:rsidP="00652DE1">
      <w:pPr>
        <w:spacing w:line="24" w:lineRule="atLeast"/>
        <w:rPr>
          <w:del w:id="226" w:author="dong" w:date="2019-04-03T14:17:00Z"/>
          <w:rFonts w:ascii="新宋体" w:hAnsi="新宋体" w:cs="新宋体"/>
          <w:kern w:val="0"/>
          <w:sz w:val="24"/>
          <w:szCs w:val="24"/>
        </w:rPr>
        <w:pPrChange w:id="227" w:author="dong" w:date="2019-04-03T13:44:00Z">
          <w:pPr/>
        </w:pPrChange>
      </w:pPr>
      <w:del w:id="228" w:author="dong" w:date="2019-04-03T14:17:00Z"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>备注：</w:delText>
        </w:r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</w:del>
    </w:p>
    <w:p w14:paraId="41EBD0F0" w14:textId="3C3726C6" w:rsidR="00083B28" w:rsidDel="008018B4" w:rsidRDefault="00083B28" w:rsidP="00652DE1">
      <w:pPr>
        <w:spacing w:line="24" w:lineRule="atLeast"/>
        <w:rPr>
          <w:del w:id="229" w:author="dong" w:date="2019-04-03T14:17:00Z"/>
          <w:rFonts w:ascii="新宋体" w:hAnsi="新宋体" w:cs="新宋体"/>
          <w:kern w:val="0"/>
          <w:sz w:val="24"/>
          <w:szCs w:val="24"/>
        </w:rPr>
        <w:pPrChange w:id="230" w:author="dong" w:date="2019-04-03T13:44:00Z">
          <w:pPr/>
        </w:pPrChange>
      </w:pPr>
      <w:del w:id="231" w:author="dong" w:date="2019-04-03T14:17:00Z"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 xml:space="preserve"> </w:delText>
        </w:r>
        <w:r w:rsidDel="008018B4">
          <w:rPr>
            <w:rFonts w:ascii="新宋体" w:hAnsi="新宋体" w:cs="新宋体" w:hint="eastAsia"/>
            <w:kern w:val="0"/>
            <w:sz w:val="24"/>
            <w:szCs w:val="24"/>
          </w:rPr>
          <w:delText xml:space="preserve">     </w:delText>
        </w:r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>当系统的音量变化时（如用户调节</w:delText>
        </w:r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 xml:space="preserve"> Windows </w:delText>
        </w:r>
        <w:r w:rsidRPr="00083B28" w:rsidDel="008018B4">
          <w:rPr>
            <w:rFonts w:ascii="新宋体" w:hAnsi="新宋体" w:cs="新宋体" w:hint="eastAsia"/>
            <w:kern w:val="0"/>
            <w:sz w:val="24"/>
            <w:szCs w:val="24"/>
          </w:rPr>
          <w:delText>音量控制面板中的音量），将会触发该回调函数，通过响应该函数，可以让上层应用中的音量滑动条与系统实际音量设置保持一致。</w:delText>
        </w:r>
      </w:del>
    </w:p>
    <w:p w14:paraId="5C1D535E" w14:textId="735AEAFC" w:rsidR="00083B28" w:rsidRDefault="00083B28" w:rsidP="00263A31">
      <w:pPr>
        <w:pStyle w:val="2"/>
        <w:spacing w:line="24" w:lineRule="atLeast"/>
        <w:pPrChange w:id="232" w:author="dong" w:date="2019-04-03T14:18:00Z">
          <w:pPr/>
        </w:pPrChange>
      </w:pPr>
    </w:p>
    <w:p w14:paraId="2D9740D8" w14:textId="3828496E" w:rsidR="008D1564" w:rsidRPr="009F5040" w:rsidRDefault="008D1564" w:rsidP="00164E4A">
      <w:pPr>
        <w:pStyle w:val="3"/>
        <w:pPrChange w:id="233" w:author="dong" w:date="2019-04-03T14:36:00Z">
          <w:pPr>
            <w:pStyle w:val="3"/>
            <w:spacing w:beforeLines="40" w:before="124" w:afterLines="40" w:after="124" w:line="415" w:lineRule="auto"/>
          </w:pPr>
        </w:pPrChange>
      </w:pPr>
      <w:bookmarkStart w:id="234" w:name="_Toc5194733"/>
      <w:r w:rsidRPr="009F5040">
        <w:rPr>
          <w:rFonts w:hint="eastAsia"/>
        </w:rPr>
        <w:t>异步消息通知回调函数定义</w:t>
      </w:r>
      <w:bookmarkEnd w:id="234"/>
    </w:p>
    <w:p w14:paraId="1E9F656E" w14:textId="77777777" w:rsidR="008D1564" w:rsidRPr="008D1564" w:rsidRDefault="008D1564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235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8D1564">
        <w:rPr>
          <w:rFonts w:ascii="新宋体" w:hAnsi="新宋体" w:cs="新宋体"/>
          <w:color w:val="0000FF"/>
          <w:kern w:val="0"/>
          <w:sz w:val="24"/>
          <w:szCs w:val="24"/>
        </w:rPr>
        <w:t>typedef</w:t>
      </w:r>
      <w:r w:rsidRPr="008D1564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Pr="008D1564">
        <w:rPr>
          <w:rFonts w:ascii="新宋体" w:hAnsi="新宋体" w:cs="新宋体"/>
          <w:color w:val="0000FF"/>
          <w:kern w:val="0"/>
          <w:sz w:val="24"/>
          <w:szCs w:val="24"/>
        </w:rPr>
        <w:t>void</w:t>
      </w:r>
      <w:r w:rsidRPr="008D1564">
        <w:rPr>
          <w:rFonts w:ascii="新宋体" w:hAnsi="新宋体" w:cs="新宋体"/>
          <w:color w:val="000000"/>
          <w:kern w:val="0"/>
          <w:sz w:val="24"/>
          <w:szCs w:val="24"/>
        </w:rPr>
        <w:t xml:space="preserve"> (CALLBACK* RTCS_NotifyMessage_CallBack)(</w:t>
      </w:r>
      <w:r w:rsidRPr="008D1564">
        <w:rPr>
          <w:rFonts w:ascii="新宋体" w:hAnsi="新宋体" w:cs="新宋体"/>
          <w:color w:val="0000FF"/>
          <w:kern w:val="0"/>
          <w:sz w:val="24"/>
          <w:szCs w:val="24"/>
        </w:rPr>
        <w:t>unsigned</w:t>
      </w:r>
      <w:r w:rsidRPr="008D1564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Pr="008D1564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Pr="008D1564">
        <w:rPr>
          <w:rFonts w:ascii="新宋体" w:hAnsi="新宋体" w:cs="新宋体"/>
          <w:color w:val="000000"/>
          <w:kern w:val="0"/>
          <w:sz w:val="24"/>
          <w:szCs w:val="24"/>
        </w:rPr>
        <w:t xml:space="preserve"> dwNotifyMsg, </w:t>
      </w:r>
      <w:r w:rsidRPr="008D1564">
        <w:rPr>
          <w:rFonts w:ascii="新宋体" w:hAnsi="新宋体" w:cs="新宋体"/>
          <w:color w:val="0000FF"/>
          <w:kern w:val="0"/>
          <w:sz w:val="24"/>
          <w:szCs w:val="24"/>
        </w:rPr>
        <w:t>unsigned</w:t>
      </w:r>
      <w:r w:rsidRPr="008D1564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Pr="008D1564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Pr="008D1564">
        <w:rPr>
          <w:rFonts w:ascii="新宋体" w:hAnsi="新宋体" w:cs="新宋体"/>
          <w:color w:val="000000"/>
          <w:kern w:val="0"/>
          <w:sz w:val="24"/>
          <w:szCs w:val="24"/>
        </w:rPr>
        <w:t xml:space="preserve"> wParam, </w:t>
      </w:r>
      <w:r w:rsidRPr="008D1564">
        <w:rPr>
          <w:rFonts w:ascii="新宋体" w:hAnsi="新宋体" w:cs="新宋体"/>
          <w:color w:val="0000FF"/>
          <w:kern w:val="0"/>
          <w:sz w:val="24"/>
          <w:szCs w:val="24"/>
        </w:rPr>
        <w:t>unsigned</w:t>
      </w:r>
      <w:r w:rsidRPr="008D1564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Pr="008D1564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Pr="008D1564">
        <w:rPr>
          <w:rFonts w:ascii="新宋体" w:hAnsi="新宋体" w:cs="新宋体"/>
          <w:color w:val="000000"/>
          <w:kern w:val="0"/>
          <w:sz w:val="24"/>
          <w:szCs w:val="24"/>
        </w:rPr>
        <w:t xml:space="preserve"> lParam, </w:t>
      </w:r>
      <w:r w:rsidRPr="008D1564">
        <w:rPr>
          <w:rFonts w:ascii="新宋体" w:hAnsi="新宋体" w:cs="新宋体"/>
          <w:color w:val="0000FF"/>
          <w:kern w:val="0"/>
          <w:sz w:val="24"/>
          <w:szCs w:val="24"/>
        </w:rPr>
        <w:t>void</w:t>
      </w:r>
      <w:r w:rsidRPr="008D1564">
        <w:rPr>
          <w:rFonts w:ascii="新宋体" w:hAnsi="新宋体" w:cs="新宋体"/>
          <w:color w:val="000000"/>
          <w:kern w:val="0"/>
          <w:sz w:val="24"/>
          <w:szCs w:val="24"/>
        </w:rPr>
        <w:t>* lpUserValue);</w:t>
      </w:r>
    </w:p>
    <w:p w14:paraId="6402E0F6" w14:textId="77777777" w:rsidR="008D1564" w:rsidRPr="008D1564" w:rsidRDefault="008D1564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236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526716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237" w:author="dong" w:date="2019-04-03T14:19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5D7D1974" w14:textId="77777777" w:rsidR="008D1564" w:rsidRPr="008D1564" w:rsidRDefault="008D1564" w:rsidP="009C4ED6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238" w:author="dong" w:date="2019-04-03T14:18:00Z">
          <w:pPr>
            <w:autoSpaceDE w:val="0"/>
            <w:autoSpaceDN w:val="0"/>
            <w:adjustRightInd w:val="0"/>
            <w:ind w:firstLineChars="300" w:firstLine="720"/>
            <w:jc w:val="left"/>
          </w:pPr>
        </w:pPrChange>
      </w:pP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dwNotifyMsg 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事件类型，参考：“消息预定义”章节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23465A0C" w14:textId="77777777" w:rsidR="008D1564" w:rsidRPr="008D1564" w:rsidRDefault="008D1564" w:rsidP="009C4ED6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239" w:author="dong" w:date="2019-04-03T14:18:00Z">
          <w:pPr>
            <w:autoSpaceDE w:val="0"/>
            <w:autoSpaceDN w:val="0"/>
            <w:adjustRightInd w:val="0"/>
            <w:ind w:firstLineChars="300" w:firstLine="720"/>
            <w:jc w:val="left"/>
          </w:pPr>
        </w:pPrChange>
      </w:pP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wParam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事件附带参数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5CF94F35" w14:textId="77777777" w:rsidR="008D1564" w:rsidRPr="008D1564" w:rsidRDefault="008D1564" w:rsidP="009C4ED6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240" w:author="dong" w:date="2019-04-03T14:19:00Z">
          <w:pPr>
            <w:autoSpaceDE w:val="0"/>
            <w:autoSpaceDN w:val="0"/>
            <w:adjustRightInd w:val="0"/>
            <w:ind w:firstLineChars="300" w:firstLine="720"/>
            <w:jc w:val="left"/>
          </w:pPr>
        </w:pPrChange>
      </w:pP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lParam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事件附带参数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63607DB7" w14:textId="77777777" w:rsidR="008D1564" w:rsidRPr="008D1564" w:rsidRDefault="008D1564" w:rsidP="009C4ED6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241" w:author="dong" w:date="2019-04-03T14:19:00Z">
          <w:pPr>
            <w:autoSpaceDE w:val="0"/>
            <w:autoSpaceDN w:val="0"/>
            <w:adjustRightInd w:val="0"/>
            <w:ind w:firstLineChars="300" w:firstLine="720"/>
            <w:jc w:val="left"/>
          </w:pPr>
        </w:pPrChange>
      </w:pP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lpUserValue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用户自定义参数，在设置回调函数时传入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7C3D10A" w14:textId="77777777" w:rsidR="008D1564" w:rsidRPr="008D1564" w:rsidRDefault="008D1564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242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526716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243" w:author="dong" w:date="2019-04-03T14:19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备注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7E373443" w14:textId="77777777" w:rsidR="00370AC7" w:rsidRDefault="008D1564" w:rsidP="00781A71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244" w:author="dong" w:date="2019-04-03T14:19:00Z">
          <w:pPr>
            <w:autoSpaceDE w:val="0"/>
            <w:autoSpaceDN w:val="0"/>
            <w:adjustRightInd w:val="0"/>
            <w:jc w:val="left"/>
          </w:pPr>
        </w:pPrChange>
      </w:pPr>
      <w:del w:id="245" w:author="dong" w:date="2019-04-03T14:19:00Z">
        <w:r w:rsidRPr="008D1564" w:rsidDel="00781A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  <w:r w:rsidDel="00781A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   </w:delText>
        </w:r>
      </w:del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当注册该回调函数后，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SDK </w:t>
      </w:r>
      <w:r w:rsidRPr="008D1564">
        <w:rPr>
          <w:rFonts w:ascii="新宋体" w:hAnsi="新宋体" w:cs="新宋体" w:hint="eastAsia"/>
          <w:color w:val="000000"/>
          <w:kern w:val="0"/>
          <w:sz w:val="24"/>
          <w:szCs w:val="24"/>
        </w:rPr>
        <w:t>内部有消息需要通知上层应用时，将触发该回调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函数。</w:t>
      </w:r>
    </w:p>
    <w:p w14:paraId="001C839A" w14:textId="77777777" w:rsidR="004E5CBD" w:rsidRDefault="004E5CBD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246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</w:p>
    <w:p w14:paraId="60F15F78" w14:textId="3C7B4487" w:rsidR="004E5CBD" w:rsidRDefault="004E5CBD" w:rsidP="00C67EC0">
      <w:pPr>
        <w:pStyle w:val="3"/>
      </w:pPr>
      <w:bookmarkStart w:id="247" w:name="_Toc5194734"/>
      <w:r w:rsidRPr="004E5CBD">
        <w:rPr>
          <w:rFonts w:hint="eastAsia"/>
        </w:rPr>
        <w:t>透明通道数据回调函数</w:t>
      </w:r>
      <w:bookmarkEnd w:id="247"/>
    </w:p>
    <w:p w14:paraId="19B2F52D" w14:textId="2593D810" w:rsidR="004E5CBD" w:rsidRPr="004E5CBD" w:rsidDel="000B2283" w:rsidRDefault="004E5CBD" w:rsidP="00652DE1">
      <w:pPr>
        <w:autoSpaceDE w:val="0"/>
        <w:autoSpaceDN w:val="0"/>
        <w:adjustRightInd w:val="0"/>
        <w:spacing w:line="24" w:lineRule="atLeast"/>
        <w:jc w:val="left"/>
        <w:rPr>
          <w:del w:id="248" w:author="dong" w:date="2019-04-03T14:18:00Z"/>
          <w:rFonts w:ascii="新宋体" w:hAnsi="新宋体" w:cs="新宋体"/>
          <w:color w:val="000000"/>
          <w:kern w:val="0"/>
          <w:sz w:val="24"/>
          <w:szCs w:val="24"/>
        </w:rPr>
        <w:pPrChange w:id="249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FD5F70">
        <w:rPr>
          <w:rFonts w:ascii="新宋体" w:hAnsi="新宋体" w:cs="新宋体"/>
          <w:color w:val="0000FF"/>
          <w:kern w:val="0"/>
          <w:sz w:val="24"/>
          <w:szCs w:val="24"/>
        </w:rPr>
        <w:t>typedef void</w:t>
      </w:r>
      <w:r w:rsidRPr="004E5CBD">
        <w:rPr>
          <w:rFonts w:ascii="新宋体" w:hAnsi="新宋体" w:cs="新宋体"/>
          <w:color w:val="000000"/>
          <w:kern w:val="0"/>
          <w:sz w:val="24"/>
          <w:szCs w:val="24"/>
        </w:rPr>
        <w:t xml:space="preserve"> (CALLBACK * 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RTCS</w:t>
      </w:r>
      <w:r w:rsidRPr="004E5CBD">
        <w:rPr>
          <w:rFonts w:ascii="新宋体" w:hAnsi="新宋体" w:cs="新宋体"/>
          <w:color w:val="000000"/>
          <w:kern w:val="0"/>
          <w:sz w:val="24"/>
          <w:szCs w:val="24"/>
        </w:rPr>
        <w:t>_TransBuffer_CallBack)(DWORD dwUserid, LPBYTE lpBuf, DWORD</w:t>
      </w:r>
      <w:ins w:id="250" w:author="dong" w:date="2019-04-03T14:18:00Z">
        <w:r w:rsidR="000B2283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</w:t>
        </w:r>
      </w:ins>
    </w:p>
    <w:p w14:paraId="177B0B0C" w14:textId="01746F4E" w:rsidR="004E5CBD" w:rsidRDefault="004E5CBD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251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4E5CBD">
        <w:rPr>
          <w:rFonts w:ascii="新宋体" w:hAnsi="新宋体" w:cs="新宋体"/>
          <w:color w:val="000000"/>
          <w:kern w:val="0"/>
          <w:sz w:val="24"/>
          <w:szCs w:val="24"/>
        </w:rPr>
        <w:t>dwLen, LPVOID lpUserValue);</w:t>
      </w:r>
    </w:p>
    <w:p w14:paraId="1A6B209F" w14:textId="77777777" w:rsidR="00F47E31" w:rsidRPr="00F47E31" w:rsidRDefault="00F47E31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252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1E13D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253" w:author="dong" w:date="2019-04-03T14:19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1ACF2E49" w14:textId="77777777" w:rsidR="00F47E31" w:rsidRPr="00F47E31" w:rsidRDefault="00F47E31" w:rsidP="00D63837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254" w:author="dong" w:date="2019-04-03T14:18:00Z">
          <w:pPr>
            <w:autoSpaceDE w:val="0"/>
            <w:autoSpaceDN w:val="0"/>
            <w:adjustRightInd w:val="0"/>
            <w:jc w:val="left"/>
          </w:pPr>
        </w:pPrChange>
      </w:pP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dwUserid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用户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ID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，指示发送用户，如果为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0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，则表示是服务器发送</w:t>
      </w:r>
    </w:p>
    <w:p w14:paraId="192F54AE" w14:textId="77777777" w:rsidR="00F47E31" w:rsidRPr="00F47E31" w:rsidRDefault="00F47E31" w:rsidP="00D63837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255" w:author="dong" w:date="2019-04-03T14:18:00Z">
          <w:pPr>
            <w:autoSpaceDE w:val="0"/>
            <w:autoSpaceDN w:val="0"/>
            <w:adjustRightInd w:val="0"/>
            <w:jc w:val="left"/>
          </w:pPr>
        </w:pPrChange>
      </w:pP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lpBuf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缓冲区地址</w:t>
      </w:r>
    </w:p>
    <w:p w14:paraId="47D0467E" w14:textId="77777777" w:rsidR="00F47E31" w:rsidRPr="00F47E31" w:rsidRDefault="00F47E31" w:rsidP="00D63837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256" w:author="dong" w:date="2019-04-03T14:18:00Z">
          <w:pPr>
            <w:autoSpaceDE w:val="0"/>
            <w:autoSpaceDN w:val="0"/>
            <w:adjustRightInd w:val="0"/>
            <w:jc w:val="left"/>
          </w:pPr>
        </w:pPrChange>
      </w:pP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dwLen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缓冲区大小</w:t>
      </w:r>
    </w:p>
    <w:p w14:paraId="1C2D1ADB" w14:textId="77777777" w:rsidR="00F47E31" w:rsidRPr="00F47E31" w:rsidRDefault="00F47E31" w:rsidP="00D63837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257" w:author="dong" w:date="2019-04-03T14:18:00Z">
          <w:pPr>
            <w:autoSpaceDE w:val="0"/>
            <w:autoSpaceDN w:val="0"/>
            <w:adjustRightInd w:val="0"/>
            <w:jc w:val="left"/>
          </w:pPr>
        </w:pPrChange>
      </w:pP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lpUserValue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用户自定义参数，在设置回调函数时传入</w:t>
      </w:r>
    </w:p>
    <w:p w14:paraId="096BF730" w14:textId="77777777" w:rsidR="00F47E31" w:rsidRPr="00F47E31" w:rsidRDefault="00F47E31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258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1E13D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259" w:author="dong" w:date="2019-04-03T14:19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备注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0DF6A5B0" w14:textId="77777777" w:rsidR="00F47E31" w:rsidRPr="00F47E31" w:rsidRDefault="00F47E31" w:rsidP="00D63837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260" w:author="dong" w:date="2019-04-03T14:18:00Z">
          <w:pPr>
            <w:autoSpaceDE w:val="0"/>
            <w:autoSpaceDN w:val="0"/>
            <w:adjustRightInd w:val="0"/>
            <w:jc w:val="left"/>
          </w:pPr>
        </w:pPrChange>
      </w:pP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当收到其它用户使用“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BRAC_TransBuffer</w:t>
      </w: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”方法发送的数据时，接收方将会</w:t>
      </w:r>
    </w:p>
    <w:p w14:paraId="63803655" w14:textId="4A3EFBB9" w:rsidR="00F47E31" w:rsidDel="00C12961" w:rsidRDefault="00F47E31" w:rsidP="00652DE1">
      <w:pPr>
        <w:autoSpaceDE w:val="0"/>
        <w:autoSpaceDN w:val="0"/>
        <w:adjustRightInd w:val="0"/>
        <w:spacing w:line="24" w:lineRule="atLeast"/>
        <w:jc w:val="left"/>
        <w:rPr>
          <w:del w:id="261" w:author="dong" w:date="2019-04-03T14:18:00Z"/>
          <w:rFonts w:ascii="新宋体" w:hAnsi="新宋体" w:cs="新宋体"/>
          <w:color w:val="000000"/>
          <w:kern w:val="0"/>
          <w:sz w:val="24"/>
          <w:szCs w:val="24"/>
        </w:rPr>
        <w:pPrChange w:id="262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F47E31">
        <w:rPr>
          <w:rFonts w:ascii="新宋体" w:hAnsi="新宋体" w:cs="新宋体" w:hint="eastAsia"/>
          <w:color w:val="000000"/>
          <w:kern w:val="0"/>
          <w:sz w:val="24"/>
          <w:szCs w:val="24"/>
        </w:rPr>
        <w:t>触发该回调函数。</w:t>
      </w:r>
    </w:p>
    <w:p w14:paraId="6000BDB7" w14:textId="77777777" w:rsidR="004E5CBD" w:rsidDel="00C12961" w:rsidRDefault="004E5CBD" w:rsidP="00652DE1">
      <w:pPr>
        <w:autoSpaceDE w:val="0"/>
        <w:autoSpaceDN w:val="0"/>
        <w:adjustRightInd w:val="0"/>
        <w:spacing w:line="24" w:lineRule="atLeast"/>
        <w:jc w:val="left"/>
        <w:rPr>
          <w:del w:id="263" w:author="dong" w:date="2019-04-03T14:18:00Z"/>
          <w:rFonts w:ascii="新宋体" w:hAnsi="新宋体" w:cs="新宋体" w:hint="eastAsia"/>
          <w:color w:val="000000"/>
          <w:kern w:val="0"/>
          <w:sz w:val="24"/>
          <w:szCs w:val="24"/>
        </w:rPr>
        <w:pPrChange w:id="264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</w:p>
    <w:p w14:paraId="7940FC8A" w14:textId="702079C1" w:rsidR="008F0E29" w:rsidRPr="009F5040" w:rsidDel="00C12961" w:rsidRDefault="008F0E29" w:rsidP="00C12961">
      <w:pPr>
        <w:pStyle w:val="2"/>
        <w:rPr>
          <w:del w:id="265" w:author="dong" w:date="2019-04-03T14:18:00Z"/>
        </w:rPr>
        <w:pPrChange w:id="266" w:author="dong" w:date="2019-04-03T14:18:00Z">
          <w:pPr>
            <w:pStyle w:val="3"/>
            <w:spacing w:beforeLines="40" w:before="124" w:afterLines="40" w:after="124" w:line="415" w:lineRule="auto"/>
          </w:pPr>
        </w:pPrChange>
      </w:pPr>
      <w:del w:id="267" w:author="dong" w:date="2019-04-03T14:18:00Z">
        <w:r w:rsidRPr="009F5040" w:rsidDel="00C12961">
          <w:rPr>
            <w:rFonts w:hint="eastAsia"/>
          </w:rPr>
          <w:delText>视频通话消息通知回调函数定义</w:delText>
        </w:r>
      </w:del>
    </w:p>
    <w:p w14:paraId="4D2539E3" w14:textId="70161A1E" w:rsidR="008F0E29" w:rsidDel="00C12961" w:rsidRDefault="008F0E29" w:rsidP="00C12961">
      <w:pPr>
        <w:autoSpaceDE w:val="0"/>
        <w:autoSpaceDN w:val="0"/>
        <w:adjustRightInd w:val="0"/>
        <w:spacing w:line="24" w:lineRule="atLeast"/>
        <w:jc w:val="left"/>
        <w:rPr>
          <w:del w:id="268" w:author="dong" w:date="2019-04-03T14:18:00Z"/>
          <w:rFonts w:ascii="新宋体" w:hAnsi="新宋体" w:cs="新宋体"/>
          <w:color w:val="000000"/>
          <w:kern w:val="0"/>
          <w:sz w:val="24"/>
          <w:szCs w:val="24"/>
        </w:rPr>
        <w:pPrChange w:id="269" w:author="dong" w:date="2019-04-03T14:18:00Z">
          <w:pPr>
            <w:autoSpaceDE w:val="0"/>
            <w:autoSpaceDN w:val="0"/>
            <w:adjustRightInd w:val="0"/>
            <w:jc w:val="left"/>
          </w:pPr>
        </w:pPrChange>
      </w:pPr>
      <w:del w:id="270" w:author="dong" w:date="2019-04-03T14:18:00Z">
        <w:r w:rsidRPr="008F0E29" w:rsidDel="00C12961">
          <w:rPr>
            <w:rFonts w:ascii="新宋体" w:hAnsi="新宋体" w:cs="新宋体"/>
            <w:color w:val="0000FF"/>
            <w:kern w:val="0"/>
            <w:sz w:val="24"/>
            <w:szCs w:val="24"/>
          </w:rPr>
          <w:delText>typedef</w:delText>
        </w:r>
        <w:r w:rsidRPr="008F0E29" w:rsidDel="00C1296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8F0E29" w:rsidDel="00C12961">
          <w:rPr>
            <w:rFonts w:ascii="新宋体" w:hAnsi="新宋体" w:cs="新宋体"/>
            <w:color w:val="0000FF"/>
            <w:kern w:val="0"/>
            <w:sz w:val="24"/>
            <w:szCs w:val="24"/>
          </w:rPr>
          <w:delText>void</w:delText>
        </w:r>
        <w:r w:rsidRPr="008F0E29" w:rsidDel="00C1296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(CALLBACK * RTCS_VideoCallEvent_CallBack)(</w:delText>
        </w:r>
        <w:r w:rsidRPr="008F0E29" w:rsidDel="00C12961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8F0E29" w:rsidDel="00C1296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8F0E29" w:rsidDel="00C12961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8F0E29" w:rsidDel="00C1296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dwEventType, </w:delText>
        </w:r>
        <w:r w:rsidRPr="008F0E29" w:rsidDel="00C12961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8F0E29" w:rsidDel="00C1296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8F0E29" w:rsidDel="00C12961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8F0E29" w:rsidDel="00C1296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dwUserId, </w:delText>
        </w:r>
        <w:r w:rsidRPr="008F0E29" w:rsidDel="00C12961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8F0E29" w:rsidDel="00C1296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8F0E29" w:rsidDel="00C12961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8F0E29" w:rsidDel="00C1296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dwErrorCode, </w:delText>
        </w:r>
        <w:r w:rsidRPr="008F0E29" w:rsidDel="00C12961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8F0E29" w:rsidDel="00C1296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8F0E29" w:rsidDel="00C12961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8F0E29" w:rsidDel="00C1296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dwFlags, </w:delText>
        </w:r>
        <w:r w:rsidRPr="008F0E29" w:rsidDel="00C12961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8F0E29" w:rsidDel="00C1296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8F0E29" w:rsidDel="00C12961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8F0E29" w:rsidDel="00C1296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dwParam, </w:delText>
        </w:r>
        <w:r w:rsidRPr="008F0E29" w:rsidDel="00C12961">
          <w:rPr>
            <w:rFonts w:ascii="新宋体" w:hAnsi="新宋体" w:cs="新宋体"/>
            <w:color w:val="0000FF"/>
            <w:kern w:val="0"/>
            <w:sz w:val="24"/>
            <w:szCs w:val="24"/>
          </w:rPr>
          <w:delText>char</w:delText>
        </w:r>
        <w:r w:rsidRPr="008F0E29" w:rsidDel="00C1296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* lpUserStr, </w:delText>
        </w:r>
        <w:r w:rsidRPr="008F0E29" w:rsidDel="00C12961">
          <w:rPr>
            <w:rFonts w:ascii="新宋体" w:hAnsi="新宋体" w:cs="新宋体"/>
            <w:color w:val="0000FF"/>
            <w:kern w:val="0"/>
            <w:sz w:val="24"/>
            <w:szCs w:val="24"/>
          </w:rPr>
          <w:delText>void</w:delText>
        </w:r>
        <w:r w:rsidRPr="008F0E29" w:rsidDel="00C12961">
          <w:rPr>
            <w:rFonts w:ascii="新宋体" w:hAnsi="新宋体" w:cs="新宋体"/>
            <w:color w:val="000000"/>
            <w:kern w:val="0"/>
            <w:sz w:val="24"/>
            <w:szCs w:val="24"/>
          </w:rPr>
          <w:delText>* lpUserValue);</w:delText>
        </w:r>
      </w:del>
    </w:p>
    <w:p w14:paraId="282A87C4" w14:textId="61CFE081" w:rsidR="008F0E29" w:rsidRPr="008F0E29" w:rsidDel="00C12961" w:rsidRDefault="008F0E29" w:rsidP="00C12961">
      <w:pPr>
        <w:autoSpaceDE w:val="0"/>
        <w:autoSpaceDN w:val="0"/>
        <w:adjustRightInd w:val="0"/>
        <w:spacing w:line="24" w:lineRule="atLeast"/>
        <w:jc w:val="left"/>
        <w:rPr>
          <w:del w:id="271" w:author="dong" w:date="2019-04-03T14:18:00Z"/>
          <w:rFonts w:ascii="新宋体" w:hAnsi="新宋体" w:cs="新宋体"/>
          <w:color w:val="000000"/>
          <w:kern w:val="0"/>
          <w:sz w:val="24"/>
          <w:szCs w:val="24"/>
        </w:rPr>
        <w:pPrChange w:id="272" w:author="dong" w:date="2019-04-03T14:18:00Z">
          <w:pPr>
            <w:autoSpaceDE w:val="0"/>
            <w:autoSpaceDN w:val="0"/>
            <w:adjustRightInd w:val="0"/>
            <w:jc w:val="left"/>
          </w:pPr>
        </w:pPrChange>
      </w:pPr>
      <w:del w:id="273" w:author="dong" w:date="2019-04-03T14:18:00Z"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参数：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02A73CEE" w14:textId="00A338B3" w:rsidR="008F0E29" w:rsidRPr="008F0E29" w:rsidDel="00C12961" w:rsidRDefault="008F0E29" w:rsidP="00C12961">
      <w:pPr>
        <w:autoSpaceDE w:val="0"/>
        <w:autoSpaceDN w:val="0"/>
        <w:adjustRightInd w:val="0"/>
        <w:spacing w:line="24" w:lineRule="atLeast"/>
        <w:jc w:val="left"/>
        <w:rPr>
          <w:del w:id="274" w:author="dong" w:date="2019-04-03T14:18:00Z"/>
          <w:rFonts w:ascii="新宋体" w:hAnsi="新宋体" w:cs="新宋体"/>
          <w:color w:val="000000"/>
          <w:kern w:val="0"/>
          <w:sz w:val="24"/>
          <w:szCs w:val="24"/>
        </w:rPr>
        <w:pPrChange w:id="275" w:author="dong" w:date="2019-04-03T14:18:00Z">
          <w:pPr>
            <w:autoSpaceDE w:val="0"/>
            <w:autoSpaceDN w:val="0"/>
            <w:adjustRightInd w:val="0"/>
            <w:ind w:firstLineChars="300" w:firstLine="720"/>
            <w:jc w:val="left"/>
          </w:pPr>
        </w:pPrChange>
      </w:pPr>
      <w:del w:id="276" w:author="dong" w:date="2019-04-03T14:18:00Z"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dwEventType 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呼叫事件类型，详见函数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BRAC_VideoCallControl 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中的定义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64D917F4" w14:textId="569AA1C5" w:rsidR="008F0E29" w:rsidRPr="008F0E29" w:rsidDel="00C12961" w:rsidRDefault="008F0E29" w:rsidP="00C12961">
      <w:pPr>
        <w:autoSpaceDE w:val="0"/>
        <w:autoSpaceDN w:val="0"/>
        <w:adjustRightInd w:val="0"/>
        <w:spacing w:line="24" w:lineRule="atLeast"/>
        <w:jc w:val="left"/>
        <w:rPr>
          <w:del w:id="277" w:author="dong" w:date="2019-04-03T14:18:00Z"/>
          <w:rFonts w:ascii="新宋体" w:hAnsi="新宋体" w:cs="新宋体"/>
          <w:color w:val="000000"/>
          <w:kern w:val="0"/>
          <w:sz w:val="24"/>
          <w:szCs w:val="24"/>
        </w:rPr>
        <w:pPrChange w:id="278" w:author="dong" w:date="2019-04-03T14:18:00Z">
          <w:pPr>
            <w:autoSpaceDE w:val="0"/>
            <w:autoSpaceDN w:val="0"/>
            <w:adjustRightInd w:val="0"/>
            <w:ind w:firstLineChars="300" w:firstLine="720"/>
            <w:jc w:val="left"/>
          </w:pPr>
        </w:pPrChange>
      </w:pPr>
      <w:del w:id="279" w:author="dong" w:date="2019-04-03T14:18:00Z"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dwUserId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：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视频呼叫事件发起方用户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ID </w:delText>
        </w:r>
      </w:del>
    </w:p>
    <w:p w14:paraId="7778CCE6" w14:textId="459DB40C" w:rsidR="008F0E29" w:rsidRPr="008F0E29" w:rsidDel="00C12961" w:rsidRDefault="008F0E29" w:rsidP="00C12961">
      <w:pPr>
        <w:autoSpaceDE w:val="0"/>
        <w:autoSpaceDN w:val="0"/>
        <w:adjustRightInd w:val="0"/>
        <w:spacing w:line="24" w:lineRule="atLeast"/>
        <w:jc w:val="left"/>
        <w:rPr>
          <w:del w:id="280" w:author="dong" w:date="2019-04-03T14:18:00Z"/>
          <w:rFonts w:ascii="新宋体" w:hAnsi="新宋体" w:cs="新宋体"/>
          <w:color w:val="000000"/>
          <w:kern w:val="0"/>
          <w:sz w:val="24"/>
          <w:szCs w:val="24"/>
        </w:rPr>
        <w:pPrChange w:id="281" w:author="dong" w:date="2019-04-03T14:18:00Z">
          <w:pPr>
            <w:autoSpaceDE w:val="0"/>
            <w:autoSpaceDN w:val="0"/>
            <w:adjustRightInd w:val="0"/>
            <w:ind w:firstLineChars="300" w:firstLine="720"/>
            <w:jc w:val="left"/>
          </w:pPr>
        </w:pPrChange>
      </w:pPr>
      <w:del w:id="282" w:author="dong" w:date="2019-04-03T14:18:00Z"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dwErrorCode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：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错误代码，当事件类型为“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Reply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”和“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Finish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”时有效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70597B8D" w14:textId="799597C7" w:rsidR="008F0E29" w:rsidRPr="008F0E29" w:rsidDel="00C12961" w:rsidRDefault="008F0E29" w:rsidP="00C12961">
      <w:pPr>
        <w:autoSpaceDE w:val="0"/>
        <w:autoSpaceDN w:val="0"/>
        <w:adjustRightInd w:val="0"/>
        <w:spacing w:line="24" w:lineRule="atLeast"/>
        <w:jc w:val="left"/>
        <w:rPr>
          <w:del w:id="283" w:author="dong" w:date="2019-04-03T14:18:00Z"/>
          <w:rFonts w:ascii="新宋体" w:hAnsi="新宋体" w:cs="新宋体"/>
          <w:color w:val="000000"/>
          <w:kern w:val="0"/>
          <w:sz w:val="24"/>
          <w:szCs w:val="24"/>
        </w:rPr>
        <w:pPrChange w:id="284" w:author="dong" w:date="2019-04-03T14:18:00Z">
          <w:pPr>
            <w:autoSpaceDE w:val="0"/>
            <w:autoSpaceDN w:val="0"/>
            <w:adjustRightInd w:val="0"/>
            <w:ind w:firstLineChars="300" w:firstLine="720"/>
            <w:jc w:val="left"/>
          </w:pPr>
        </w:pPrChange>
      </w:pPr>
      <w:del w:id="285" w:author="dong" w:date="2019-04-03T14:18:00Z"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dwFlags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：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视频呼叫标志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33E5D4EC" w14:textId="32A0BCC5" w:rsidR="008F0E29" w:rsidRPr="008F0E29" w:rsidDel="00C12961" w:rsidRDefault="008F0E29" w:rsidP="00C12961">
      <w:pPr>
        <w:autoSpaceDE w:val="0"/>
        <w:autoSpaceDN w:val="0"/>
        <w:adjustRightInd w:val="0"/>
        <w:spacing w:line="24" w:lineRule="atLeast"/>
        <w:jc w:val="left"/>
        <w:rPr>
          <w:del w:id="286" w:author="dong" w:date="2019-04-03T14:18:00Z"/>
          <w:rFonts w:ascii="新宋体" w:hAnsi="新宋体" w:cs="新宋体"/>
          <w:color w:val="000000"/>
          <w:kern w:val="0"/>
          <w:sz w:val="24"/>
          <w:szCs w:val="24"/>
        </w:rPr>
        <w:pPrChange w:id="287" w:author="dong" w:date="2019-04-03T14:18:00Z">
          <w:pPr>
            <w:autoSpaceDE w:val="0"/>
            <w:autoSpaceDN w:val="0"/>
            <w:adjustRightInd w:val="0"/>
            <w:ind w:firstLineChars="300" w:firstLine="720"/>
            <w:jc w:val="left"/>
          </w:pPr>
        </w:pPrChange>
      </w:pPr>
      <w:del w:id="288" w:author="dong" w:date="2019-04-03T14:18:00Z"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dwParam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：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事件附带参数（整型）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13262F97" w14:textId="18C43484" w:rsidR="008F0E29" w:rsidRPr="008F0E29" w:rsidDel="00C12961" w:rsidRDefault="008F0E29" w:rsidP="00C12961">
      <w:pPr>
        <w:autoSpaceDE w:val="0"/>
        <w:autoSpaceDN w:val="0"/>
        <w:adjustRightInd w:val="0"/>
        <w:spacing w:line="24" w:lineRule="atLeast"/>
        <w:jc w:val="left"/>
        <w:rPr>
          <w:del w:id="289" w:author="dong" w:date="2019-04-03T14:18:00Z"/>
          <w:rFonts w:ascii="新宋体" w:hAnsi="新宋体" w:cs="新宋体"/>
          <w:color w:val="000000"/>
          <w:kern w:val="0"/>
          <w:sz w:val="24"/>
          <w:szCs w:val="24"/>
        </w:rPr>
        <w:pPrChange w:id="290" w:author="dong" w:date="2019-04-03T14:18:00Z">
          <w:pPr>
            <w:autoSpaceDE w:val="0"/>
            <w:autoSpaceDN w:val="0"/>
            <w:adjustRightInd w:val="0"/>
            <w:ind w:firstLineChars="300" w:firstLine="720"/>
            <w:jc w:val="left"/>
          </w:pPr>
        </w:pPrChange>
      </w:pPr>
      <w:del w:id="291" w:author="dong" w:date="2019-04-03T14:18:00Z"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lpUserStr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：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事件附带参数（字符串）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3AFC5CC4" w14:textId="38AD74FF" w:rsidR="008F0E29" w:rsidRPr="008F0E29" w:rsidDel="00C12961" w:rsidRDefault="008F0E29" w:rsidP="00C12961">
      <w:pPr>
        <w:autoSpaceDE w:val="0"/>
        <w:autoSpaceDN w:val="0"/>
        <w:adjustRightInd w:val="0"/>
        <w:spacing w:line="24" w:lineRule="atLeast"/>
        <w:jc w:val="left"/>
        <w:rPr>
          <w:del w:id="292" w:author="dong" w:date="2019-04-03T14:18:00Z"/>
          <w:rFonts w:ascii="新宋体" w:hAnsi="新宋体" w:cs="新宋体"/>
          <w:color w:val="000000"/>
          <w:kern w:val="0"/>
          <w:sz w:val="24"/>
          <w:szCs w:val="24"/>
        </w:rPr>
        <w:pPrChange w:id="293" w:author="dong" w:date="2019-04-03T14:18:00Z">
          <w:pPr>
            <w:autoSpaceDE w:val="0"/>
            <w:autoSpaceDN w:val="0"/>
            <w:adjustRightInd w:val="0"/>
            <w:ind w:firstLineChars="300" w:firstLine="720"/>
            <w:jc w:val="left"/>
          </w:pPr>
        </w:pPrChange>
      </w:pPr>
      <w:del w:id="294" w:author="dong" w:date="2019-04-03T14:18:00Z"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lpUserValue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：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用户自定义参数，在设置回调函数时传入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7E7FABC8" w14:textId="4F4AF230" w:rsidR="008F0E29" w:rsidRPr="008F0E29" w:rsidDel="00C12961" w:rsidRDefault="008F0E29" w:rsidP="00C12961">
      <w:pPr>
        <w:autoSpaceDE w:val="0"/>
        <w:autoSpaceDN w:val="0"/>
        <w:adjustRightInd w:val="0"/>
        <w:spacing w:line="24" w:lineRule="atLeast"/>
        <w:jc w:val="left"/>
        <w:rPr>
          <w:del w:id="295" w:author="dong" w:date="2019-04-03T14:18:00Z"/>
          <w:rFonts w:ascii="新宋体" w:hAnsi="新宋体" w:cs="新宋体"/>
          <w:color w:val="000000"/>
          <w:kern w:val="0"/>
          <w:sz w:val="24"/>
          <w:szCs w:val="24"/>
        </w:rPr>
        <w:pPrChange w:id="296" w:author="dong" w:date="2019-04-03T14:18:00Z">
          <w:pPr>
            <w:autoSpaceDE w:val="0"/>
            <w:autoSpaceDN w:val="0"/>
            <w:adjustRightInd w:val="0"/>
            <w:jc w:val="left"/>
          </w:pPr>
        </w:pPrChange>
      </w:pPr>
      <w:del w:id="297" w:author="dong" w:date="2019-04-03T14:18:00Z"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备注：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02EE1D08" w14:textId="4D40D16F" w:rsidR="008F0E29" w:rsidDel="00C12961" w:rsidRDefault="008F0E29" w:rsidP="00C12961">
      <w:pPr>
        <w:autoSpaceDE w:val="0"/>
        <w:autoSpaceDN w:val="0"/>
        <w:adjustRightInd w:val="0"/>
        <w:spacing w:line="24" w:lineRule="atLeast"/>
        <w:jc w:val="left"/>
        <w:rPr>
          <w:del w:id="298" w:author="dong" w:date="2019-04-03T14:18:00Z"/>
          <w:rFonts w:ascii="新宋体" w:hAnsi="新宋体" w:cs="新宋体"/>
          <w:color w:val="000000"/>
          <w:kern w:val="0"/>
          <w:sz w:val="24"/>
          <w:szCs w:val="24"/>
        </w:rPr>
        <w:pPrChange w:id="299" w:author="dong" w:date="2019-04-03T14:18:00Z">
          <w:pPr>
            <w:autoSpaceDE w:val="0"/>
            <w:autoSpaceDN w:val="0"/>
            <w:adjustRightInd w:val="0"/>
            <w:jc w:val="left"/>
          </w:pPr>
        </w:pPrChange>
      </w:pPr>
      <w:del w:id="300" w:author="dong" w:date="2019-04-03T14:18:00Z"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  <w:r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   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当注册该回调函数后，其它用户通过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API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：</w:delText>
        </w:r>
        <w:r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RTCS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_VideoCallControl </w:delText>
        </w:r>
        <w:r w:rsidRPr="008F0E29" w:rsidDel="00C1296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发起视频呼叫时，将触发该回调函数。</w:delText>
        </w:r>
      </w:del>
    </w:p>
    <w:p w14:paraId="7F4EF5A0" w14:textId="52FBC5B7" w:rsidR="00B47E7F" w:rsidRDefault="00B47E7F" w:rsidP="00C1296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301" w:author="dong" w:date="2019-04-03T14:18:00Z">
          <w:pPr>
            <w:autoSpaceDE w:val="0"/>
            <w:autoSpaceDN w:val="0"/>
            <w:adjustRightInd w:val="0"/>
            <w:ind w:firstLineChars="300" w:firstLine="720"/>
            <w:jc w:val="left"/>
          </w:pPr>
        </w:pPrChange>
      </w:pPr>
    </w:p>
    <w:p w14:paraId="1CE7428D" w14:textId="7DD79E4F" w:rsidR="00F846DD" w:rsidRPr="00233BD3" w:rsidRDefault="00185877" w:rsidP="00652DE1">
      <w:pPr>
        <w:pStyle w:val="2"/>
        <w:spacing w:line="24" w:lineRule="atLeast"/>
        <w:rPr>
          <w:sz w:val="36"/>
          <w:szCs w:val="36"/>
        </w:rPr>
        <w:pPrChange w:id="302" w:author="dong" w:date="2019-04-03T13:44:00Z">
          <w:pPr>
            <w:pStyle w:val="2"/>
          </w:pPr>
        </w:pPrChange>
      </w:pPr>
      <w:bookmarkStart w:id="303" w:name="_Toc5194735"/>
      <w:ins w:id="304" w:author="dong" w:date="2019-04-03T13:33:00Z">
        <w:r>
          <w:rPr>
            <w:rFonts w:hint="eastAsia"/>
            <w:sz w:val="36"/>
            <w:szCs w:val="36"/>
          </w:rPr>
          <w:t>二、</w:t>
        </w:r>
      </w:ins>
      <w:r w:rsidR="00F846DD" w:rsidRPr="00233BD3">
        <w:rPr>
          <w:rFonts w:hint="eastAsia"/>
          <w:sz w:val="36"/>
          <w:szCs w:val="36"/>
        </w:rPr>
        <w:t>API</w:t>
      </w:r>
      <w:r w:rsidR="00F846DD" w:rsidRPr="00233BD3">
        <w:rPr>
          <w:rFonts w:hint="eastAsia"/>
          <w:sz w:val="36"/>
          <w:szCs w:val="36"/>
        </w:rPr>
        <w:t>方法定义</w:t>
      </w:r>
      <w:bookmarkEnd w:id="303"/>
      <w:del w:id="305" w:author="dong" w:date="2019-04-03T13:33:00Z">
        <w:r w:rsidR="00F846DD" w:rsidRPr="00233BD3" w:rsidDel="00185877">
          <w:rPr>
            <w:rFonts w:hint="eastAsia"/>
            <w:sz w:val="36"/>
            <w:szCs w:val="36"/>
          </w:rPr>
          <w:delText>：</w:delText>
        </w:r>
      </w:del>
    </w:p>
    <w:p w14:paraId="562BE399" w14:textId="480F5C21" w:rsidR="002D4F6A" w:rsidRDefault="00650E3D" w:rsidP="00F10CB2">
      <w:pPr>
        <w:pStyle w:val="2"/>
        <w:pPrChange w:id="306" w:author="dong" w:date="2019-04-03T14:11:00Z">
          <w:pPr>
            <w:pStyle w:val="3"/>
          </w:pPr>
        </w:pPrChange>
      </w:pPr>
      <w:bookmarkStart w:id="307" w:name="_Toc5194736"/>
      <w:ins w:id="308" w:author="dong" w:date="2019-04-03T14:37:00Z">
        <w:r>
          <w:t>2.1</w:t>
        </w:r>
        <w:r w:rsidR="00113BD6">
          <w:t xml:space="preserve"> </w:t>
        </w:r>
      </w:ins>
      <w:r w:rsidR="002D4F6A">
        <w:t>SDK</w:t>
      </w:r>
      <w:r w:rsidR="002D4F6A">
        <w:t>相关</w:t>
      </w:r>
      <w:bookmarkEnd w:id="307"/>
    </w:p>
    <w:p w14:paraId="6EF0EC98" w14:textId="77777777" w:rsidR="004E2AB6" w:rsidRPr="009F5040" w:rsidRDefault="004E2AB6" w:rsidP="002C06F4">
      <w:pPr>
        <w:pStyle w:val="3"/>
        <w:pPrChange w:id="309" w:author="dong" w:date="2019-04-03T14:11:00Z">
          <w:pPr>
            <w:pStyle w:val="4"/>
          </w:pPr>
        </w:pPrChange>
      </w:pPr>
      <w:bookmarkStart w:id="310" w:name="_Toc5194737"/>
      <w:r w:rsidRPr="009F5040">
        <w:rPr>
          <w:rFonts w:hint="eastAsia"/>
        </w:rPr>
        <w:t>初始化系统</w:t>
      </w:r>
      <w:bookmarkEnd w:id="310"/>
    </w:p>
    <w:p w14:paraId="2BB1671A" w14:textId="271C80FA" w:rsidR="008372B3" w:rsidRDefault="000633C7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311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ins w:id="312" w:author="dong" w:date="2019-04-03T13:39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del w:id="313" w:author="dong" w:date="2019-04-03T13:39:00Z">
        <w:r w:rsidR="008372B3" w:rsidRPr="004E2AB6" w:rsidDel="000633C7">
          <w:rPr>
            <w:rFonts w:ascii="新宋体" w:hAnsi="新宋体" w:cs="新宋体"/>
            <w:color w:val="000000"/>
            <w:kern w:val="0"/>
            <w:sz w:val="24"/>
            <w:szCs w:val="24"/>
          </w:rPr>
          <w:delText>RTCS_API</w:delText>
        </w:r>
      </w:del>
      <w:r w:rsidR="008372B3" w:rsidRPr="004E2AB6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del w:id="314" w:author="dong" w:date="2019-04-03T13:38:00Z">
        <w:r w:rsidR="008372B3" w:rsidRPr="004E2AB6" w:rsidDel="00904F6C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="008372B3" w:rsidRPr="004E2AB6" w:rsidDel="00904F6C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r w:rsidR="008372B3" w:rsidRPr="004E2AB6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8372B3" w:rsidRPr="004E2AB6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RTCS_InitSDK(</w:t>
      </w:r>
      <w:r w:rsidR="008372B3" w:rsidRPr="004E2AB6">
        <w:rPr>
          <w:rFonts w:ascii="新宋体" w:hAnsi="新宋体" w:cs="新宋体"/>
          <w:color w:val="0000FF"/>
          <w:kern w:val="0"/>
          <w:sz w:val="24"/>
          <w:szCs w:val="24"/>
        </w:rPr>
        <w:t>unsigned</w:t>
      </w:r>
      <w:r w:rsidR="008372B3" w:rsidRPr="004E2AB6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8372B3" w:rsidRPr="004E2AB6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8372B3" w:rsidRPr="004E2AB6">
        <w:rPr>
          <w:rFonts w:ascii="新宋体" w:hAnsi="新宋体" w:cs="新宋体"/>
          <w:color w:val="000000"/>
          <w:kern w:val="0"/>
          <w:sz w:val="24"/>
          <w:szCs w:val="24"/>
        </w:rPr>
        <w:t xml:space="preserve"> dwFuncMode);</w:t>
      </w:r>
      <w:del w:id="315" w:author="dong" w:date="2019-04-03T13:38:00Z">
        <w:r w:rsidR="00E835D4" w:rsidDel="006723F4">
          <w:rPr>
            <w:rFonts w:ascii="新宋体" w:hAnsi="新宋体" w:cs="新宋体"/>
            <w:color w:val="000000"/>
            <w:kern w:val="0"/>
            <w:sz w:val="24"/>
            <w:szCs w:val="24"/>
          </w:rPr>
          <w:delText>//</w:delText>
        </w:r>
      </w:del>
    </w:p>
    <w:p w14:paraId="4FCD08DE" w14:textId="7EB59D74" w:rsidR="004E2AB6" w:rsidRPr="004E2AB6" w:rsidRDefault="004E2AB6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316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3D5399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317" w:author="dong" w:date="2019-04-03T14:19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功能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初始化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SDK</w:t>
      </w:r>
      <w:del w:id="318" w:author="dong" w:date="2019-04-03T13:38:00Z">
        <w:r w:rsidRPr="004E2AB6" w:rsidDel="007D26CA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  <w:ins w:id="319" w:author="dong" w:date="2019-04-03T13:38:00Z">
        <w:r w:rsidR="007D26CA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</w:p>
    <w:p w14:paraId="07D9FDE0" w14:textId="1D1233C9" w:rsidR="004E2AB6" w:rsidRPr="004E2AB6" w:rsidRDefault="004E2AB6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320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3D5399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321" w:author="dong" w:date="2019-04-03T14:19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返回值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  <w:ins w:id="322" w:author="dong" w:date="2019-04-03T13:38:00Z">
        <w:r w:rsidR="007D26CA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50ED29F4" w14:textId="77777777" w:rsidR="004E2AB6" w:rsidRPr="004E2AB6" w:rsidRDefault="004E2AB6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323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3D5399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324" w:author="dong" w:date="2019-04-03T14:19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C3FFCBA" w14:textId="1DC39240" w:rsidR="004E2AB6" w:rsidRPr="004E2AB6" w:rsidRDefault="004E2AB6" w:rsidP="00652DE1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325" w:author="dong" w:date="2019-04-03T13:44:00Z">
          <w:pPr>
            <w:autoSpaceDE w:val="0"/>
            <w:autoSpaceDN w:val="0"/>
            <w:adjustRightInd w:val="0"/>
            <w:ind w:firstLineChars="400" w:firstLine="960"/>
            <w:jc w:val="left"/>
          </w:pPr>
        </w:pPrChange>
      </w:pP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lastRenderedPageBreak/>
        <w:t>dwFuncMode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功能模式组合</w:t>
      </w:r>
      <w:r w:rsidR="00DE2630">
        <w:rPr>
          <w:rFonts w:ascii="新宋体" w:hAnsi="新宋体" w:cs="新宋体" w:hint="eastAsia"/>
          <w:color w:val="000000"/>
          <w:kern w:val="0"/>
          <w:sz w:val="24"/>
          <w:szCs w:val="24"/>
        </w:rPr>
        <w:t>待添加</w:t>
      </w:r>
      <w:ins w:id="326" w:author="dong" w:date="2019-04-03T13:38:00Z">
        <w:r w:rsidR="007D26CA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DCF2651" w14:textId="77777777" w:rsidR="004E2AB6" w:rsidRPr="004E2AB6" w:rsidRDefault="004E2AB6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327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3D5399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328" w:author="dong" w:date="2019-04-03T14:19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备注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5EFDB47C" w14:textId="337D8BDD" w:rsidR="004E2AB6" w:rsidRDefault="004E2AB6" w:rsidP="00652DE1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329" w:author="dong" w:date="2019-04-03T13:44:00Z">
          <w:pPr>
            <w:autoSpaceDE w:val="0"/>
            <w:autoSpaceDN w:val="0"/>
            <w:adjustRightInd w:val="0"/>
            <w:ind w:firstLineChars="400" w:firstLine="960"/>
            <w:jc w:val="left"/>
          </w:pPr>
        </w:pPrChange>
      </w:pP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上层应用通过“异步事件通知”回调函数来获得相关事件通知。</w:t>
      </w:r>
    </w:p>
    <w:p w14:paraId="5A695C9F" w14:textId="680A3623" w:rsidR="00A431AC" w:rsidRPr="009F5040" w:rsidRDefault="00A431AC" w:rsidP="00FE7558">
      <w:pPr>
        <w:pStyle w:val="3"/>
        <w:pPrChange w:id="330" w:author="dong" w:date="2019-04-03T14:14:00Z">
          <w:pPr>
            <w:pStyle w:val="4"/>
          </w:pPr>
        </w:pPrChange>
      </w:pPr>
      <w:bookmarkStart w:id="331" w:name="_Toc5194738"/>
      <w:r w:rsidRPr="009F5040">
        <w:t>释放</w:t>
      </w:r>
      <w:r>
        <w:rPr>
          <w:rFonts w:hint="eastAsia"/>
        </w:rPr>
        <w:t>S</w:t>
      </w:r>
      <w:r>
        <w:t>DK</w:t>
      </w:r>
      <w:r w:rsidRPr="009F5040">
        <w:t>资源</w:t>
      </w:r>
      <w:bookmarkEnd w:id="331"/>
    </w:p>
    <w:p w14:paraId="17131F4C" w14:textId="60ABC7E8" w:rsidR="00A431AC" w:rsidRDefault="00A431AC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332" w:author="dong" w:date="2019-04-03T13:44:00Z">
          <w:pPr>
            <w:autoSpaceDE w:val="0"/>
            <w:autoSpaceDN w:val="0"/>
            <w:adjustRightInd w:val="0"/>
          </w:pPr>
        </w:pPrChange>
      </w:pPr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RTCS</w:t>
      </w:r>
      <w:ins w:id="333" w:author="dong" w:date="2019-04-03T13:39:00Z">
        <w:r w:rsidR="006069FA"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 w:rsidR="006069FA"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</w:ins>
      <w:r w:rsidRPr="002874ED">
        <w:rPr>
          <w:rFonts w:ascii="新宋体" w:hAnsi="新宋体" w:cs="新宋体"/>
          <w:color w:val="6F008A"/>
          <w:kern w:val="0"/>
          <w:sz w:val="24"/>
          <w:szCs w:val="24"/>
        </w:rPr>
        <w:t>_API</w:t>
      </w:r>
      <w:r w:rsidRPr="002874ED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del w:id="334" w:author="dong" w:date="2019-04-03T13:38:00Z">
        <w:r w:rsidRPr="002874ED" w:rsidDel="004B7C1D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2874ED" w:rsidDel="004B7C1D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r w:rsidRPr="002874ED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Pr="002874ED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RTCS_Release(VOID);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53A470CA" w14:textId="770E3DEC" w:rsidR="00A431AC" w:rsidRPr="002874ED" w:rsidRDefault="00A431AC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335" w:author="dong" w:date="2019-04-03T13:44:00Z">
          <w:pPr>
            <w:autoSpaceDE w:val="0"/>
            <w:autoSpaceDN w:val="0"/>
            <w:adjustRightInd w:val="0"/>
          </w:pPr>
        </w:pPrChange>
      </w:pPr>
      <w:r w:rsidRPr="007872C0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336" w:author="dong" w:date="2019-04-03T14:19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功能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：释放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SDK 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占用的所有资源</w:t>
      </w:r>
      <w:ins w:id="337" w:author="dong" w:date="2019-04-03T13:38:00Z">
        <w:r w:rsidR="0077566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6687C87A" w14:textId="319C7FC4" w:rsidR="00A431AC" w:rsidRPr="002874ED" w:rsidRDefault="00A431AC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338" w:author="dong" w:date="2019-04-03T13:44:00Z">
          <w:pPr>
            <w:autoSpaceDE w:val="0"/>
            <w:autoSpaceDN w:val="0"/>
            <w:adjustRightInd w:val="0"/>
          </w:pPr>
        </w:pPrChange>
      </w:pPr>
      <w:r w:rsidRPr="007872C0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339" w:author="dong" w:date="2019-04-03T14:19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返回值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  <w:ins w:id="340" w:author="dong" w:date="2019-04-03T13:38:00Z">
        <w:r w:rsidR="0077566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222DB06" w14:textId="77777777" w:rsidR="00A431AC" w:rsidRPr="002874ED" w:rsidRDefault="00A431AC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341" w:author="dong" w:date="2019-04-03T13:44:00Z">
          <w:pPr>
            <w:autoSpaceDE w:val="0"/>
            <w:autoSpaceDN w:val="0"/>
            <w:adjustRightInd w:val="0"/>
          </w:pPr>
        </w:pPrChange>
      </w:pPr>
      <w:r w:rsidRPr="007872C0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342" w:author="dong" w:date="2019-04-03T14:19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无。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E391B79" w14:textId="77777777" w:rsidR="00A431AC" w:rsidRDefault="00A431AC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343" w:author="dong" w:date="2019-04-03T13:44:00Z">
          <w:pPr>
            <w:autoSpaceDE w:val="0"/>
            <w:autoSpaceDN w:val="0"/>
            <w:adjustRightInd w:val="0"/>
          </w:pPr>
        </w:pPrChange>
      </w:pPr>
      <w:r w:rsidRPr="007872C0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344" w:author="dong" w:date="2019-04-03T14:19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备注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3FDF9D78" w14:textId="77777777" w:rsidR="00A431AC" w:rsidRPr="002874ED" w:rsidRDefault="00A431AC" w:rsidP="00652DE1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345" w:author="dong" w:date="2019-04-03T13:44:00Z">
          <w:pPr>
            <w:autoSpaceDE w:val="0"/>
            <w:autoSpaceDN w:val="0"/>
            <w:adjustRightInd w:val="0"/>
            <w:ind w:firstLineChars="300" w:firstLine="720"/>
          </w:pPr>
        </w:pPrChange>
      </w:pP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该方法必须后一个被调用，调用该方法后，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SDK 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内部所占用的资源将被释</w:t>
      </w:r>
    </w:p>
    <w:p w14:paraId="00A8CB08" w14:textId="77777777" w:rsidR="00A431AC" w:rsidDel="006A0BC4" w:rsidRDefault="00A431AC" w:rsidP="00652DE1">
      <w:pPr>
        <w:autoSpaceDE w:val="0"/>
        <w:autoSpaceDN w:val="0"/>
        <w:adjustRightInd w:val="0"/>
        <w:spacing w:line="24" w:lineRule="atLeast"/>
        <w:rPr>
          <w:del w:id="346" w:author="dong" w:date="2019-04-03T13:39:00Z"/>
          <w:rFonts w:ascii="新宋体" w:hAnsi="新宋体" w:cs="新宋体"/>
          <w:color w:val="000000"/>
          <w:kern w:val="0"/>
          <w:sz w:val="24"/>
          <w:szCs w:val="24"/>
        </w:rPr>
        <w:pPrChange w:id="347" w:author="dong" w:date="2019-04-03T13:44:00Z">
          <w:pPr>
            <w:autoSpaceDE w:val="0"/>
            <w:autoSpaceDN w:val="0"/>
            <w:adjustRightInd w:val="0"/>
          </w:pPr>
        </w:pPrChange>
      </w:pP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放，如果在其后面再调用其它的方法，将会返回没有初始化的错误。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该方法通常在上层应用退出系统时被调用。</w:t>
      </w:r>
    </w:p>
    <w:p w14:paraId="4601E8B1" w14:textId="77777777" w:rsidR="004E2AB6" w:rsidRDefault="004E2AB6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 w:hint="eastAsia"/>
          <w:color w:val="000000"/>
          <w:kern w:val="0"/>
          <w:sz w:val="24"/>
          <w:szCs w:val="24"/>
        </w:rPr>
        <w:pPrChange w:id="348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</w:p>
    <w:p w14:paraId="5DCC5799" w14:textId="25C97E68" w:rsidR="0002644B" w:rsidRDefault="0002644B" w:rsidP="00FE7558">
      <w:pPr>
        <w:pStyle w:val="3"/>
        <w:pPrChange w:id="349" w:author="dong" w:date="2019-04-03T14:14:00Z">
          <w:pPr>
            <w:pStyle w:val="4"/>
          </w:pPr>
        </w:pPrChange>
      </w:pPr>
      <w:bookmarkStart w:id="350" w:name="_Toc5194739"/>
      <w:r>
        <w:t>SDK</w:t>
      </w:r>
      <w:r>
        <w:t>内核参数设置</w:t>
      </w:r>
      <w:bookmarkEnd w:id="350"/>
    </w:p>
    <w:p w14:paraId="3E031A59" w14:textId="1EB4222D" w:rsidR="0002644B" w:rsidRDefault="00350BCC" w:rsidP="00CE635B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351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ins w:id="352" w:author="dong" w:date="2019-04-03T13:39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 xml:space="preserve"> </w:t>
        </w:r>
      </w:ins>
      <w:r w:rsidR="0002644B" w:rsidRPr="00CE635B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02644B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RTCS_SetSDKOption(int optname,const char* opt</w:t>
      </w:r>
      <w:r w:rsidR="00DB3C12">
        <w:rPr>
          <w:rFonts w:ascii="新宋体" w:hAnsi="新宋体" w:cs="新宋体"/>
          <w:color w:val="000000"/>
          <w:kern w:val="0"/>
          <w:sz w:val="24"/>
          <w:szCs w:val="24"/>
        </w:rPr>
        <w:t>val</w:t>
      </w:r>
      <w:r w:rsidR="0002644B">
        <w:rPr>
          <w:rFonts w:ascii="新宋体" w:hAnsi="新宋体" w:cs="新宋体"/>
          <w:color w:val="000000"/>
          <w:kern w:val="0"/>
          <w:sz w:val="24"/>
          <w:szCs w:val="24"/>
        </w:rPr>
        <w:t>,int optlen);</w:t>
      </w:r>
    </w:p>
    <w:p w14:paraId="4508ABB1" w14:textId="056D76F1" w:rsidR="0002644B" w:rsidRDefault="0002644B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353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9D7902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354" w:author="dong" w:date="2019-04-03T14:19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功能</w:t>
      </w:r>
      <w:ins w:id="355" w:author="dong" w:date="2019-04-03T14:20:00Z">
        <w:r w:rsidR="009D7902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：</w:t>
        </w:r>
      </w:ins>
      <w:del w:id="356" w:author="dong" w:date="2019-04-03T14:19:00Z">
        <w:r w:rsidDel="009D7902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:</w:delText>
        </w:r>
      </w:del>
      <w:r>
        <w:rPr>
          <w:rFonts w:ascii="新宋体" w:hAnsi="新宋体" w:cs="新宋体"/>
          <w:color w:val="000000"/>
          <w:kern w:val="0"/>
          <w:sz w:val="24"/>
          <w:szCs w:val="24"/>
        </w:rPr>
        <w:t>SDK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内核参数</w:t>
      </w:r>
      <w:r w:rsidR="002C6E6B">
        <w:rPr>
          <w:rFonts w:ascii="新宋体" w:hAnsi="新宋体" w:cs="新宋体" w:hint="eastAsia"/>
          <w:color w:val="000000"/>
          <w:kern w:val="0"/>
          <w:sz w:val="24"/>
          <w:szCs w:val="24"/>
        </w:rPr>
        <w:t>，设置编解码器参数，网络参数，</w:t>
      </w:r>
      <w:r w:rsidR="002C6E6B">
        <w:rPr>
          <w:rFonts w:ascii="新宋体" w:hAnsi="新宋体" w:cs="新宋体" w:hint="eastAsia"/>
          <w:color w:val="000000"/>
          <w:kern w:val="0"/>
          <w:sz w:val="24"/>
          <w:szCs w:val="24"/>
        </w:rPr>
        <w:t>SDK</w:t>
      </w:r>
      <w:r w:rsidR="002C6E6B">
        <w:rPr>
          <w:rFonts w:ascii="新宋体" w:hAnsi="新宋体" w:cs="新宋体" w:hint="eastAsia"/>
          <w:color w:val="000000"/>
          <w:kern w:val="0"/>
          <w:sz w:val="24"/>
          <w:szCs w:val="24"/>
        </w:rPr>
        <w:t>相关设置参数等。</w:t>
      </w:r>
    </w:p>
    <w:p w14:paraId="55E0471F" w14:textId="59D44C60" w:rsidR="002C6E6B" w:rsidRDefault="002C6E6B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357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130F1D">
        <w:rPr>
          <w:rFonts w:ascii="新宋体" w:hAnsi="新宋体" w:cs="新宋体"/>
          <w:b/>
          <w:color w:val="000000"/>
          <w:kern w:val="0"/>
          <w:sz w:val="24"/>
          <w:szCs w:val="24"/>
          <w:rPrChange w:id="358" w:author="dong" w:date="2019-04-03T14:20:00Z">
            <w:rPr>
              <w:rFonts w:ascii="新宋体" w:hAnsi="新宋体" w:cs="新宋体"/>
              <w:color w:val="000000"/>
              <w:kern w:val="0"/>
              <w:sz w:val="24"/>
              <w:szCs w:val="24"/>
            </w:rPr>
          </w:rPrChange>
        </w:rPr>
        <w:t>返回值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0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表示成功，否则为出错代码</w:t>
      </w:r>
    </w:p>
    <w:p w14:paraId="4082D771" w14:textId="7D748125" w:rsidR="002C6E6B" w:rsidRDefault="00DB3C12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359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130F1D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360" w:author="dong" w:date="2019-04-03T14:20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798B753A" w14:textId="0F379D39" w:rsidR="00DB3C12" w:rsidRDefault="00DB3C12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361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>
        <w:rPr>
          <w:rFonts w:ascii="新宋体" w:hAnsi="新宋体" w:cs="新宋体"/>
          <w:color w:val="000000"/>
          <w:kern w:val="0"/>
          <w:sz w:val="24"/>
          <w:szCs w:val="24"/>
        </w:rPr>
        <w:tab/>
        <w:t xml:space="preserve">Optname 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内核参数名称代码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(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待确定参数代码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)</w:t>
      </w:r>
    </w:p>
    <w:p w14:paraId="63974096" w14:textId="3F902226" w:rsidR="00DB3C12" w:rsidRDefault="00DB3C12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362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>
        <w:rPr>
          <w:rFonts w:ascii="新宋体" w:hAnsi="新宋体" w:cs="新宋体"/>
          <w:color w:val="000000"/>
          <w:kern w:val="0"/>
          <w:sz w:val="24"/>
          <w:szCs w:val="24"/>
        </w:rPr>
        <w:tab/>
        <w:t xml:space="preserve">Optval 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参数内存数据</w:t>
      </w:r>
    </w:p>
    <w:p w14:paraId="177AF186" w14:textId="495A6CEB" w:rsidR="00DB3C12" w:rsidRDefault="00DB3C12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363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>
        <w:rPr>
          <w:rFonts w:ascii="新宋体" w:hAnsi="新宋体" w:cs="新宋体"/>
          <w:color w:val="000000"/>
          <w:kern w:val="0"/>
          <w:sz w:val="24"/>
          <w:szCs w:val="24"/>
        </w:rPr>
        <w:tab/>
        <w:t xml:space="preserve">Optlen 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参数内存数据所占字节</w:t>
      </w:r>
    </w:p>
    <w:p w14:paraId="26F7AA7D" w14:textId="5CB56D93" w:rsidR="00D74D4C" w:rsidRDefault="00D74D4C" w:rsidP="00FE7558">
      <w:pPr>
        <w:pStyle w:val="3"/>
        <w:pPrChange w:id="364" w:author="dong" w:date="2019-04-03T14:14:00Z">
          <w:pPr>
            <w:pStyle w:val="4"/>
          </w:pPr>
        </w:pPrChange>
      </w:pPr>
      <w:bookmarkStart w:id="365" w:name="_Toc5194740"/>
      <w:r>
        <w:t>获取</w:t>
      </w:r>
      <w:r>
        <w:t>SDK</w:t>
      </w:r>
      <w:r>
        <w:t>内核参数设置</w:t>
      </w:r>
      <w:bookmarkEnd w:id="365"/>
    </w:p>
    <w:p w14:paraId="08B31CEA" w14:textId="27E61DD7" w:rsidR="00107482" w:rsidRPr="006E688B" w:rsidRDefault="00644C39" w:rsidP="005A6350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366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ins w:id="367" w:author="dong" w:date="2019-04-03T13:40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 xml:space="preserve"> </w:t>
        </w:r>
      </w:ins>
      <w:r w:rsidR="00107482" w:rsidRPr="005A6350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107482" w:rsidRPr="006E688B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107482">
        <w:rPr>
          <w:rFonts w:ascii="新宋体" w:hAnsi="新宋体" w:cs="新宋体"/>
          <w:color w:val="000000"/>
          <w:kern w:val="0"/>
          <w:sz w:val="24"/>
          <w:szCs w:val="24"/>
        </w:rPr>
        <w:t>RTCS</w:t>
      </w:r>
      <w:r w:rsidR="00107482" w:rsidRPr="006E688B">
        <w:rPr>
          <w:rFonts w:ascii="新宋体" w:hAnsi="新宋体" w:cs="新宋体"/>
          <w:color w:val="000000"/>
          <w:kern w:val="0"/>
          <w:sz w:val="24"/>
          <w:szCs w:val="24"/>
        </w:rPr>
        <w:t xml:space="preserve">_GetSDKOption(int optname, </w:t>
      </w:r>
      <w:del w:id="368" w:author="dong" w:date="2019-04-03T13:40:00Z">
        <w:r w:rsidR="00107482" w:rsidRPr="006E688B" w:rsidDel="007101C7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const </w:delText>
        </w:r>
      </w:del>
      <w:r w:rsidR="00107482" w:rsidRPr="006E688B">
        <w:rPr>
          <w:rFonts w:ascii="新宋体" w:hAnsi="新宋体" w:cs="新宋体"/>
          <w:color w:val="000000"/>
          <w:kern w:val="0"/>
          <w:sz w:val="24"/>
          <w:szCs w:val="24"/>
        </w:rPr>
        <w:t>char</w:t>
      </w:r>
      <w:del w:id="369" w:author="dong" w:date="2019-04-03T13:40:00Z">
        <w:r w:rsidR="00107482" w:rsidRPr="006E688B" w:rsidDel="00705822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="00107482" w:rsidRPr="006E688B" w:rsidDel="00DD322A">
          <w:rPr>
            <w:rFonts w:ascii="新宋体" w:hAnsi="新宋体" w:cs="新宋体"/>
            <w:color w:val="000000"/>
            <w:kern w:val="0"/>
            <w:sz w:val="24"/>
            <w:szCs w:val="24"/>
          </w:rPr>
          <w:delText>FAR</w:delText>
        </w:r>
      </w:del>
      <w:r w:rsidR="00107482" w:rsidRPr="006E688B">
        <w:rPr>
          <w:rFonts w:ascii="新宋体" w:hAnsi="新宋体" w:cs="新宋体"/>
          <w:color w:val="000000"/>
          <w:kern w:val="0"/>
          <w:sz w:val="24"/>
          <w:szCs w:val="24"/>
        </w:rPr>
        <w:t>* optval, int</w:t>
      </w:r>
    </w:p>
    <w:p w14:paraId="5A68E997" w14:textId="77777777" w:rsidR="00107482" w:rsidRPr="006E688B" w:rsidRDefault="00107482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370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6E688B">
        <w:rPr>
          <w:rFonts w:ascii="新宋体" w:hAnsi="新宋体" w:cs="新宋体"/>
          <w:color w:val="000000"/>
          <w:kern w:val="0"/>
          <w:sz w:val="24"/>
          <w:szCs w:val="24"/>
        </w:rPr>
        <w:t>optlen);</w:t>
      </w:r>
    </w:p>
    <w:p w14:paraId="05D6229F" w14:textId="77777777" w:rsidR="00107482" w:rsidRPr="006E688B" w:rsidRDefault="00107482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371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655785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372" w:author="dong" w:date="2019-04-03T13:44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功能</w:t>
      </w: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SDK </w:t>
      </w: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>内核参数状态查询</w:t>
      </w:r>
    </w:p>
    <w:p w14:paraId="02FADC4C" w14:textId="77777777" w:rsidR="00107482" w:rsidRPr="006E688B" w:rsidRDefault="00107482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373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655785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374" w:author="dong" w:date="2019-04-03T13:44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返回值</w:t>
      </w: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6CE1FB5D" w14:textId="77777777" w:rsidR="00107482" w:rsidRPr="006E688B" w:rsidRDefault="00107482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375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655785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376" w:author="dong" w:date="2019-04-03T13:43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347521FD" w14:textId="77777777" w:rsidR="00107482" w:rsidRPr="006E688B" w:rsidRDefault="00107482" w:rsidP="00652DE1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377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optname </w:t>
      </w: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>内核参数名称；</w:t>
      </w:r>
    </w:p>
    <w:p w14:paraId="0CA5B36A" w14:textId="02588836" w:rsidR="00107482" w:rsidRPr="006E688B" w:rsidRDefault="00107482" w:rsidP="00652DE1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378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optval </w:t>
      </w: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>设置的参数地址</w:t>
      </w:r>
      <w:ins w:id="379" w:author="dong" w:date="2019-04-03T13:40:00Z">
        <w:r w:rsidR="0022742B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</w:p>
    <w:p w14:paraId="0E51660A" w14:textId="147048D2" w:rsidR="00107482" w:rsidRPr="006E688B" w:rsidRDefault="00107482" w:rsidP="00652DE1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380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optlen </w:t>
      </w:r>
      <w:r w:rsidRPr="006E688B">
        <w:rPr>
          <w:rFonts w:ascii="新宋体" w:hAnsi="新宋体" w:cs="新宋体" w:hint="eastAsia"/>
          <w:color w:val="000000"/>
          <w:kern w:val="0"/>
          <w:sz w:val="24"/>
          <w:szCs w:val="24"/>
        </w:rPr>
        <w:t>设置的参数所占内存大小</w:t>
      </w:r>
      <w:ins w:id="381" w:author="dong" w:date="2019-04-03T13:40:00Z">
        <w:r w:rsidR="0022742B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。</w:t>
        </w:r>
      </w:ins>
    </w:p>
    <w:p w14:paraId="401A1997" w14:textId="5F084095" w:rsidR="004A1171" w:rsidRPr="002C6E6B" w:rsidDel="006A0C35" w:rsidRDefault="00FE2A10" w:rsidP="00FE7558">
      <w:pPr>
        <w:pStyle w:val="2"/>
        <w:rPr>
          <w:del w:id="382" w:author="dong" w:date="2019-04-03T13:41:00Z"/>
        </w:rPr>
        <w:pPrChange w:id="383" w:author="dong" w:date="2019-04-03T14:14:00Z">
          <w:pPr>
            <w:pStyle w:val="3"/>
          </w:pPr>
        </w:pPrChange>
      </w:pPr>
      <w:bookmarkStart w:id="384" w:name="_Toc5194741"/>
      <w:ins w:id="385" w:author="dong" w:date="2019-04-03T14:37:00Z">
        <w:r>
          <w:rPr>
            <w:rFonts w:hint="eastAsia"/>
          </w:rPr>
          <w:lastRenderedPageBreak/>
          <w:t>2</w:t>
        </w:r>
        <w:r>
          <w:t>.2</w:t>
        </w:r>
      </w:ins>
      <w:r w:rsidR="007C468C">
        <w:t>回调函数注册</w:t>
      </w:r>
      <w:bookmarkEnd w:id="384"/>
    </w:p>
    <w:p w14:paraId="52489A81" w14:textId="2745DC9B" w:rsidR="004E2AB6" w:rsidRPr="009F5040" w:rsidDel="006A0C35" w:rsidRDefault="004E2AB6" w:rsidP="00FE7558">
      <w:pPr>
        <w:pStyle w:val="2"/>
        <w:rPr>
          <w:del w:id="386" w:author="dong" w:date="2019-04-03T13:41:00Z"/>
        </w:rPr>
        <w:pPrChange w:id="387" w:author="dong" w:date="2019-04-03T14:14:00Z">
          <w:pPr>
            <w:pStyle w:val="4"/>
          </w:pPr>
        </w:pPrChange>
      </w:pPr>
      <w:del w:id="388" w:author="dong" w:date="2019-04-03T13:41:00Z">
        <w:r w:rsidRPr="009F5040" w:rsidDel="006A0C35">
          <w:rPr>
            <w:rFonts w:hint="eastAsia"/>
          </w:rPr>
          <w:delText>设置视频数据回调函数</w:delText>
        </w:r>
      </w:del>
    </w:p>
    <w:p w14:paraId="465C164A" w14:textId="74577D46" w:rsidR="004E2AB6" w:rsidDel="006A0C35" w:rsidRDefault="004E2AB6" w:rsidP="00FE7558">
      <w:pPr>
        <w:pStyle w:val="2"/>
        <w:rPr>
          <w:del w:id="389" w:author="dong" w:date="2019-04-03T13:41:00Z"/>
          <w:rFonts w:ascii="新宋体" w:hAnsi="新宋体" w:cs="新宋体"/>
          <w:color w:val="000000"/>
          <w:kern w:val="0"/>
          <w:sz w:val="24"/>
          <w:szCs w:val="24"/>
        </w:rPr>
        <w:pPrChange w:id="390" w:author="dong" w:date="2019-04-03T14:14:00Z">
          <w:pPr>
            <w:autoSpaceDE w:val="0"/>
            <w:autoSpaceDN w:val="0"/>
            <w:adjustRightInd w:val="0"/>
            <w:jc w:val="left"/>
          </w:pPr>
        </w:pPrChange>
      </w:pPr>
      <w:del w:id="391" w:author="dong" w:date="2019-04-03T13:41:00Z">
        <w:r w:rsidRPr="004E2AB6" w:rsidDel="006A0C3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RTCS_API </w:delText>
        </w:r>
        <w:r w:rsidRPr="004E2AB6" w:rsidDel="006A0C35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4E2AB6" w:rsidDel="006A0C3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4E2AB6" w:rsidDel="006A0C35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4E2AB6" w:rsidDel="006A0C3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RTCS_SetVideoDataCallBack(RTCS_PixelFormat pixFmt, </w:delText>
        </w:r>
        <w:commentRangeStart w:id="392"/>
        <w:r w:rsidRPr="004E2AB6" w:rsidDel="006A0C35">
          <w:rPr>
            <w:rFonts w:ascii="新宋体" w:hAnsi="新宋体" w:cs="新宋体"/>
            <w:color w:val="000000"/>
            <w:kern w:val="0"/>
            <w:sz w:val="24"/>
            <w:szCs w:val="24"/>
          </w:rPr>
          <w:delText>RTCS</w:delText>
        </w:r>
        <w:commentRangeEnd w:id="392"/>
        <w:r w:rsidR="00B5146D" w:rsidDel="006A0C35">
          <w:rPr>
            <w:rStyle w:val="a6"/>
          </w:rPr>
          <w:commentReference w:id="392"/>
        </w:r>
        <w:r w:rsidRPr="004E2AB6" w:rsidDel="006A0C3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_VideoData_CallBack lpFunction, </w:delText>
        </w:r>
        <w:r w:rsidRPr="004E2AB6" w:rsidDel="006A0C35">
          <w:rPr>
            <w:rFonts w:ascii="新宋体" w:hAnsi="新宋体" w:cs="新宋体"/>
            <w:color w:val="0000FF"/>
            <w:kern w:val="0"/>
            <w:sz w:val="24"/>
            <w:szCs w:val="24"/>
          </w:rPr>
          <w:delText>void</w:delText>
        </w:r>
        <w:r w:rsidRPr="004E2AB6" w:rsidDel="006A0C35">
          <w:rPr>
            <w:rFonts w:ascii="新宋体" w:hAnsi="新宋体" w:cs="新宋体"/>
            <w:color w:val="000000"/>
            <w:kern w:val="0"/>
            <w:sz w:val="24"/>
            <w:szCs w:val="24"/>
          </w:rPr>
          <w:delText>* lpUserValue = NULL);</w:delText>
        </w:r>
      </w:del>
    </w:p>
    <w:p w14:paraId="55CFDD0A" w14:textId="45EF6F69" w:rsidR="004E2AB6" w:rsidRPr="004E2AB6" w:rsidDel="006A0C35" w:rsidRDefault="004E2AB6" w:rsidP="00FE7558">
      <w:pPr>
        <w:pStyle w:val="2"/>
        <w:rPr>
          <w:del w:id="393" w:author="dong" w:date="2019-04-03T13:41:00Z"/>
          <w:rFonts w:ascii="新宋体" w:hAnsi="新宋体" w:cs="新宋体"/>
          <w:color w:val="000000"/>
          <w:kern w:val="0"/>
          <w:sz w:val="24"/>
          <w:szCs w:val="24"/>
        </w:rPr>
        <w:pPrChange w:id="394" w:author="dong" w:date="2019-04-03T14:14:00Z">
          <w:pPr>
            <w:autoSpaceDE w:val="0"/>
            <w:autoSpaceDN w:val="0"/>
            <w:adjustRightInd w:val="0"/>
            <w:jc w:val="left"/>
          </w:pPr>
        </w:pPrChange>
      </w:pPr>
      <w:del w:id="395" w:author="dong" w:date="2019-04-03T13:41:00Z"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功能：</w:delText>
        </w:r>
        <w:r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设置视频数据回调函数，使得当有视频数据时，能通过回调函数，将原始的视频数据回调给上层应用。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225F9F67" w14:textId="39D5CCC2" w:rsidR="004E2AB6" w:rsidRPr="004E2AB6" w:rsidDel="006A0C35" w:rsidRDefault="004E2AB6" w:rsidP="00FE7558">
      <w:pPr>
        <w:pStyle w:val="2"/>
        <w:rPr>
          <w:del w:id="396" w:author="dong" w:date="2019-04-03T13:41:00Z"/>
          <w:rFonts w:ascii="新宋体" w:hAnsi="新宋体" w:cs="新宋体"/>
          <w:color w:val="000000"/>
          <w:kern w:val="0"/>
          <w:sz w:val="24"/>
          <w:szCs w:val="24"/>
        </w:rPr>
        <w:pPrChange w:id="397" w:author="dong" w:date="2019-04-03T14:14:00Z">
          <w:pPr>
            <w:autoSpaceDE w:val="0"/>
            <w:autoSpaceDN w:val="0"/>
            <w:adjustRightInd w:val="0"/>
            <w:jc w:val="left"/>
          </w:pPr>
        </w:pPrChange>
      </w:pPr>
      <w:del w:id="398" w:author="dong" w:date="2019-04-03T13:41:00Z"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返回值：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0 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表示成功，否则为出错代码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4972F2EE" w14:textId="3E14DCE6" w:rsidR="004E2AB6" w:rsidRPr="004E2AB6" w:rsidDel="006A0C35" w:rsidRDefault="004E2AB6" w:rsidP="00FE7558">
      <w:pPr>
        <w:pStyle w:val="2"/>
        <w:rPr>
          <w:del w:id="399" w:author="dong" w:date="2019-04-03T13:41:00Z"/>
          <w:rFonts w:ascii="新宋体" w:hAnsi="新宋体" w:cs="新宋体"/>
          <w:color w:val="000000"/>
          <w:kern w:val="0"/>
          <w:sz w:val="24"/>
          <w:szCs w:val="24"/>
        </w:rPr>
        <w:pPrChange w:id="400" w:author="dong" w:date="2019-04-03T14:14:00Z">
          <w:pPr>
            <w:autoSpaceDE w:val="0"/>
            <w:autoSpaceDN w:val="0"/>
            <w:adjustRightInd w:val="0"/>
            <w:jc w:val="left"/>
          </w:pPr>
        </w:pPrChange>
      </w:pPr>
      <w:del w:id="401" w:author="dong" w:date="2019-04-03T13:41:00Z"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参数：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59DE7D5C" w14:textId="273C761D" w:rsidR="004E2AB6" w:rsidRPr="004E2AB6" w:rsidDel="006A0C35" w:rsidRDefault="004E2AB6" w:rsidP="00FE7558">
      <w:pPr>
        <w:pStyle w:val="2"/>
        <w:rPr>
          <w:del w:id="402" w:author="dong" w:date="2019-04-03T13:41:00Z"/>
          <w:rFonts w:ascii="新宋体" w:hAnsi="新宋体" w:cs="新宋体"/>
          <w:color w:val="000000"/>
          <w:kern w:val="0"/>
          <w:sz w:val="24"/>
          <w:szCs w:val="24"/>
        </w:rPr>
        <w:pPrChange w:id="403" w:author="dong" w:date="2019-04-03T14:14:00Z">
          <w:pPr>
            <w:autoSpaceDE w:val="0"/>
            <w:autoSpaceDN w:val="0"/>
            <w:adjustRightInd w:val="0"/>
            <w:ind w:firstLineChars="400" w:firstLine="960"/>
            <w:jc w:val="left"/>
          </w:pPr>
        </w:pPrChange>
      </w:pPr>
      <w:del w:id="404" w:author="dong" w:date="2019-04-03T13:41:00Z"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pixFmt 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所请求的视频数据格式；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477C17A6" w14:textId="1B8BF139" w:rsidR="004E2AB6" w:rsidRPr="004E2AB6" w:rsidDel="006A0C35" w:rsidRDefault="004E2AB6" w:rsidP="00FE7558">
      <w:pPr>
        <w:pStyle w:val="2"/>
        <w:rPr>
          <w:del w:id="405" w:author="dong" w:date="2019-04-03T13:41:00Z"/>
          <w:rFonts w:ascii="新宋体" w:hAnsi="新宋体" w:cs="新宋体"/>
          <w:color w:val="000000"/>
          <w:kern w:val="0"/>
          <w:sz w:val="24"/>
          <w:szCs w:val="24"/>
        </w:rPr>
        <w:pPrChange w:id="406" w:author="dong" w:date="2019-04-03T14:14:00Z">
          <w:pPr>
            <w:autoSpaceDE w:val="0"/>
            <w:autoSpaceDN w:val="0"/>
            <w:adjustRightInd w:val="0"/>
            <w:ind w:firstLineChars="400" w:firstLine="960"/>
            <w:jc w:val="left"/>
          </w:pPr>
        </w:pPrChange>
      </w:pPr>
      <w:del w:id="407" w:author="dong" w:date="2019-04-03T13:41:00Z"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lpFunction 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回调函数地址；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7EA4245A" w14:textId="427CE7E5" w:rsidR="004E2AB6" w:rsidRPr="004E2AB6" w:rsidDel="006A0C35" w:rsidRDefault="004E2AB6" w:rsidP="00FE7558">
      <w:pPr>
        <w:pStyle w:val="2"/>
        <w:rPr>
          <w:del w:id="408" w:author="dong" w:date="2019-04-03T13:41:00Z"/>
          <w:rFonts w:ascii="新宋体" w:hAnsi="新宋体" w:cs="新宋体"/>
          <w:color w:val="000000"/>
          <w:kern w:val="0"/>
          <w:sz w:val="24"/>
          <w:szCs w:val="24"/>
        </w:rPr>
        <w:pPrChange w:id="409" w:author="dong" w:date="2019-04-03T14:14:00Z">
          <w:pPr>
            <w:autoSpaceDE w:val="0"/>
            <w:autoSpaceDN w:val="0"/>
            <w:adjustRightInd w:val="0"/>
            <w:ind w:firstLineChars="400" w:firstLine="960"/>
            <w:jc w:val="left"/>
          </w:pPr>
        </w:pPrChange>
      </w:pPr>
      <w:del w:id="410" w:author="dong" w:date="2019-04-03T13:41:00Z"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lpUserValue 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用户自定义参数，该参数在回调函数中被返回，默认为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NULL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，通常传入一个对象的地址（指针）。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7A1383DB" w14:textId="270306F8" w:rsidR="004E2AB6" w:rsidRPr="004E2AB6" w:rsidDel="006A0C35" w:rsidRDefault="004E2AB6" w:rsidP="00FE7558">
      <w:pPr>
        <w:pStyle w:val="2"/>
        <w:rPr>
          <w:del w:id="411" w:author="dong" w:date="2019-04-03T13:41:00Z"/>
          <w:rFonts w:ascii="新宋体" w:hAnsi="新宋体" w:cs="新宋体"/>
          <w:color w:val="000000"/>
          <w:kern w:val="0"/>
          <w:sz w:val="24"/>
          <w:szCs w:val="24"/>
        </w:rPr>
        <w:pPrChange w:id="412" w:author="dong" w:date="2019-04-03T14:14:00Z">
          <w:pPr>
            <w:autoSpaceDE w:val="0"/>
            <w:autoSpaceDN w:val="0"/>
            <w:adjustRightInd w:val="0"/>
            <w:jc w:val="left"/>
          </w:pPr>
        </w:pPrChange>
      </w:pPr>
      <w:del w:id="413" w:author="dong" w:date="2019-04-03T13:41:00Z"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备注：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59B66FCE" w14:textId="797F2CD8" w:rsidR="004E2AB6" w:rsidDel="006A0C35" w:rsidRDefault="004E2AB6" w:rsidP="00FE7558">
      <w:pPr>
        <w:pStyle w:val="2"/>
        <w:rPr>
          <w:del w:id="414" w:author="dong" w:date="2019-04-03T13:41:00Z"/>
          <w:rFonts w:ascii="新宋体" w:hAnsi="新宋体" w:cs="新宋体"/>
          <w:color w:val="000000"/>
          <w:kern w:val="0"/>
          <w:sz w:val="24"/>
          <w:szCs w:val="24"/>
        </w:rPr>
        <w:pPrChange w:id="415" w:author="dong" w:date="2019-04-03T14:14:00Z">
          <w:pPr>
            <w:autoSpaceDE w:val="0"/>
            <w:autoSpaceDN w:val="0"/>
            <w:adjustRightInd w:val="0"/>
            <w:ind w:firstLineChars="400" w:firstLine="960"/>
            <w:jc w:val="left"/>
          </w:pPr>
        </w:pPrChange>
      </w:pPr>
      <w:del w:id="416" w:author="dong" w:date="2019-04-03T13:41:00Z"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如果需要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SDK 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回调视频数据，则初始化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SDK 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时，调用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  <w:r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RTCS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_InitSDK 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方法的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dwFuncMode 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参数必须包含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  <w:r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RTCS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_FUNC_VIDEO_CBDATA 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值。</w:delText>
        </w:r>
      </w:del>
    </w:p>
    <w:p w14:paraId="31C6FF51" w14:textId="1EE84DCE" w:rsidR="007C468C" w:rsidDel="006A0C35" w:rsidRDefault="007C468C" w:rsidP="00FE7558">
      <w:pPr>
        <w:pStyle w:val="2"/>
        <w:rPr>
          <w:del w:id="417" w:author="dong" w:date="2019-04-03T13:41:00Z"/>
          <w:rFonts w:ascii="新宋体" w:hAnsi="新宋体" w:cs="新宋体"/>
          <w:color w:val="000000"/>
          <w:kern w:val="0"/>
          <w:sz w:val="24"/>
          <w:szCs w:val="24"/>
        </w:rPr>
        <w:pPrChange w:id="418" w:author="dong" w:date="2019-04-03T14:14:00Z">
          <w:pPr>
            <w:autoSpaceDE w:val="0"/>
            <w:autoSpaceDN w:val="0"/>
            <w:adjustRightInd w:val="0"/>
            <w:ind w:firstLineChars="400" w:firstLine="960"/>
            <w:jc w:val="left"/>
          </w:pPr>
        </w:pPrChange>
      </w:pPr>
    </w:p>
    <w:p w14:paraId="2CA2F803" w14:textId="2B0E6759" w:rsidR="004E2AB6" w:rsidRPr="009F5040" w:rsidDel="006A0C35" w:rsidRDefault="004E2AB6" w:rsidP="00FE7558">
      <w:pPr>
        <w:pStyle w:val="2"/>
        <w:rPr>
          <w:del w:id="419" w:author="dong" w:date="2019-04-03T13:41:00Z"/>
        </w:rPr>
        <w:pPrChange w:id="420" w:author="dong" w:date="2019-04-03T14:14:00Z">
          <w:pPr>
            <w:pStyle w:val="4"/>
          </w:pPr>
        </w:pPrChange>
      </w:pPr>
      <w:del w:id="421" w:author="dong" w:date="2019-04-03T13:41:00Z">
        <w:r w:rsidRPr="009F5040" w:rsidDel="006A0C35">
          <w:rPr>
            <w:rFonts w:hint="eastAsia"/>
          </w:rPr>
          <w:delText>设置音频数据回调函数</w:delText>
        </w:r>
      </w:del>
    </w:p>
    <w:p w14:paraId="0311623C" w14:textId="6A7563FC" w:rsidR="004E2AB6" w:rsidDel="006A0C35" w:rsidRDefault="004E2AB6" w:rsidP="00FE7558">
      <w:pPr>
        <w:pStyle w:val="2"/>
        <w:rPr>
          <w:del w:id="422" w:author="dong" w:date="2019-04-03T13:41:00Z"/>
          <w:rFonts w:ascii="新宋体" w:hAnsi="新宋体" w:cs="新宋体"/>
          <w:color w:val="000000"/>
          <w:kern w:val="0"/>
          <w:sz w:val="24"/>
          <w:szCs w:val="24"/>
        </w:rPr>
        <w:pPrChange w:id="423" w:author="dong" w:date="2019-04-03T14:14:00Z">
          <w:pPr>
            <w:autoSpaceDE w:val="0"/>
            <w:autoSpaceDN w:val="0"/>
            <w:adjustRightInd w:val="0"/>
            <w:jc w:val="left"/>
          </w:pPr>
        </w:pPrChange>
      </w:pPr>
      <w:del w:id="424" w:author="dong" w:date="2019-04-03T13:41:00Z">
        <w:r w:rsidRPr="004E2AB6" w:rsidDel="006A0C3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RTCS_API </w:delText>
        </w:r>
        <w:r w:rsidRPr="004E2AB6" w:rsidDel="006A0C35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4E2AB6" w:rsidDel="006A0C3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4E2AB6" w:rsidDel="006A0C35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Del="006A0C35">
          <w:rPr>
            <w:rFonts w:ascii="新宋体" w:hAnsi="新宋体" w:cs="新宋体" w:hint="eastAsia"/>
            <w:color w:val="0000FF"/>
            <w:kern w:val="0"/>
            <w:sz w:val="24"/>
            <w:szCs w:val="24"/>
          </w:rPr>
          <w:delText xml:space="preserve"> </w:delText>
        </w:r>
        <w:r w:rsidRPr="004E2AB6" w:rsidDel="006A0C3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RTCS_SetAudioDataCallBack(RTCS_AudioData_CallBack lpFunction, </w:delText>
        </w:r>
        <w:r w:rsidRPr="004E2AB6" w:rsidDel="006A0C35">
          <w:rPr>
            <w:rFonts w:ascii="新宋体" w:hAnsi="新宋体" w:cs="新宋体"/>
            <w:color w:val="0000FF"/>
            <w:kern w:val="0"/>
            <w:sz w:val="24"/>
            <w:szCs w:val="24"/>
          </w:rPr>
          <w:delText>void</w:delText>
        </w:r>
        <w:r w:rsidRPr="004E2AB6" w:rsidDel="006A0C3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* </w:delText>
        </w:r>
        <w:commentRangeStart w:id="425"/>
        <w:r w:rsidRPr="004E2AB6" w:rsidDel="006A0C35">
          <w:rPr>
            <w:rFonts w:ascii="新宋体" w:hAnsi="新宋体" w:cs="新宋体"/>
            <w:color w:val="000000"/>
            <w:kern w:val="0"/>
            <w:sz w:val="24"/>
            <w:szCs w:val="24"/>
          </w:rPr>
          <w:delText>lpUserValue</w:delText>
        </w:r>
        <w:commentRangeEnd w:id="425"/>
        <w:r w:rsidR="006148FE" w:rsidDel="006A0C35">
          <w:rPr>
            <w:rStyle w:val="a6"/>
          </w:rPr>
          <w:commentReference w:id="425"/>
        </w:r>
        <w:r w:rsidRPr="004E2AB6" w:rsidDel="006A0C3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= NULL);</w:delText>
        </w:r>
      </w:del>
    </w:p>
    <w:p w14:paraId="4CF254CA" w14:textId="642FD05B" w:rsidR="004E2AB6" w:rsidRPr="004E2AB6" w:rsidDel="006A0C35" w:rsidRDefault="004E2AB6" w:rsidP="00FE7558">
      <w:pPr>
        <w:pStyle w:val="2"/>
        <w:rPr>
          <w:del w:id="426" w:author="dong" w:date="2019-04-03T13:41:00Z"/>
          <w:rFonts w:ascii="新宋体" w:hAnsi="新宋体" w:cs="新宋体"/>
          <w:color w:val="000000"/>
          <w:kern w:val="0"/>
          <w:sz w:val="24"/>
          <w:szCs w:val="24"/>
        </w:rPr>
        <w:pPrChange w:id="427" w:author="dong" w:date="2019-04-03T14:14:00Z">
          <w:pPr>
            <w:autoSpaceDE w:val="0"/>
            <w:autoSpaceDN w:val="0"/>
            <w:adjustRightInd w:val="0"/>
            <w:jc w:val="left"/>
          </w:pPr>
        </w:pPrChange>
      </w:pPr>
      <w:del w:id="428" w:author="dong" w:date="2019-04-03T13:41:00Z"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功能：</w:delText>
        </w:r>
        <w:r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设置音频数据回调函数，使得当有音频数据时，能通过回调函数，将原始的音频数据回调给上层应用，便于上层进行音量的计算以及其它相关的任务。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07AB9DAF" w14:textId="60A26258" w:rsidR="004E2AB6" w:rsidRPr="004E2AB6" w:rsidDel="006A0C35" w:rsidRDefault="004E2AB6" w:rsidP="00FE7558">
      <w:pPr>
        <w:pStyle w:val="2"/>
        <w:rPr>
          <w:del w:id="429" w:author="dong" w:date="2019-04-03T13:41:00Z"/>
          <w:rFonts w:ascii="新宋体" w:hAnsi="新宋体" w:cs="新宋体"/>
          <w:color w:val="000000"/>
          <w:kern w:val="0"/>
          <w:sz w:val="24"/>
          <w:szCs w:val="24"/>
        </w:rPr>
        <w:pPrChange w:id="430" w:author="dong" w:date="2019-04-03T14:14:00Z">
          <w:pPr>
            <w:autoSpaceDE w:val="0"/>
            <w:autoSpaceDN w:val="0"/>
            <w:adjustRightInd w:val="0"/>
            <w:jc w:val="left"/>
          </w:pPr>
        </w:pPrChange>
      </w:pPr>
      <w:del w:id="431" w:author="dong" w:date="2019-04-03T13:41:00Z"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返回值：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0 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表示成功，否则为出错代码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5DCCF3F3" w14:textId="2230B650" w:rsidR="004E2AB6" w:rsidRPr="004E2AB6" w:rsidDel="006A0C35" w:rsidRDefault="004E2AB6" w:rsidP="00FE7558">
      <w:pPr>
        <w:pStyle w:val="2"/>
        <w:rPr>
          <w:del w:id="432" w:author="dong" w:date="2019-04-03T13:41:00Z"/>
          <w:rFonts w:ascii="新宋体" w:hAnsi="新宋体" w:cs="新宋体"/>
          <w:color w:val="000000"/>
          <w:kern w:val="0"/>
          <w:sz w:val="24"/>
          <w:szCs w:val="24"/>
        </w:rPr>
        <w:pPrChange w:id="433" w:author="dong" w:date="2019-04-03T14:14:00Z">
          <w:pPr>
            <w:autoSpaceDE w:val="0"/>
            <w:autoSpaceDN w:val="0"/>
            <w:adjustRightInd w:val="0"/>
            <w:jc w:val="left"/>
          </w:pPr>
        </w:pPrChange>
      </w:pPr>
      <w:del w:id="434" w:author="dong" w:date="2019-04-03T13:41:00Z"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参数：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1AB7A605" w14:textId="6ED63CCF" w:rsidR="004E2AB6" w:rsidRPr="004E2AB6" w:rsidDel="006A0C35" w:rsidRDefault="004E2AB6" w:rsidP="00FE7558">
      <w:pPr>
        <w:pStyle w:val="2"/>
        <w:rPr>
          <w:del w:id="435" w:author="dong" w:date="2019-04-03T13:41:00Z"/>
          <w:rFonts w:ascii="新宋体" w:hAnsi="新宋体" w:cs="新宋体"/>
          <w:color w:val="000000"/>
          <w:kern w:val="0"/>
          <w:sz w:val="24"/>
          <w:szCs w:val="24"/>
        </w:rPr>
        <w:pPrChange w:id="436" w:author="dong" w:date="2019-04-03T14:14:00Z">
          <w:pPr>
            <w:autoSpaceDE w:val="0"/>
            <w:autoSpaceDN w:val="0"/>
            <w:adjustRightInd w:val="0"/>
            <w:ind w:firstLineChars="400" w:firstLine="960"/>
            <w:jc w:val="left"/>
          </w:pPr>
        </w:pPrChange>
      </w:pPr>
      <w:del w:id="437" w:author="dong" w:date="2019-04-03T13:41:00Z"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lpFunction 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回调函数地址；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1268C125" w14:textId="55E31CED" w:rsidR="004E2AB6" w:rsidDel="006A0C35" w:rsidRDefault="004E2AB6" w:rsidP="00FE7558">
      <w:pPr>
        <w:pStyle w:val="2"/>
        <w:rPr>
          <w:del w:id="438" w:author="dong" w:date="2019-04-03T13:41:00Z"/>
          <w:rFonts w:ascii="新宋体" w:hAnsi="新宋体" w:cs="新宋体"/>
          <w:color w:val="000000"/>
          <w:kern w:val="0"/>
          <w:sz w:val="24"/>
          <w:szCs w:val="24"/>
        </w:rPr>
        <w:pPrChange w:id="439" w:author="dong" w:date="2019-04-03T14:14:00Z">
          <w:pPr>
            <w:autoSpaceDE w:val="0"/>
            <w:autoSpaceDN w:val="0"/>
            <w:adjustRightInd w:val="0"/>
            <w:ind w:firstLineChars="400" w:firstLine="960"/>
            <w:jc w:val="left"/>
          </w:pPr>
        </w:pPrChange>
      </w:pPr>
      <w:del w:id="440" w:author="dong" w:date="2019-04-03T13:41:00Z"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lpUserValue 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用户自定义参数，该参数在回调函数中被返回，默认为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NULL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，通常传入一个对象的地址（指针）</w:delText>
        </w:r>
      </w:del>
    </w:p>
    <w:p w14:paraId="4927741E" w14:textId="6C1D414A" w:rsidR="004E2AB6" w:rsidRDefault="004E2AB6" w:rsidP="00FE7558">
      <w:pPr>
        <w:pStyle w:val="2"/>
        <w:pPrChange w:id="441" w:author="dong" w:date="2019-04-03T14:14:00Z">
          <w:pPr>
            <w:autoSpaceDE w:val="0"/>
            <w:autoSpaceDN w:val="0"/>
            <w:adjustRightInd w:val="0"/>
            <w:ind w:firstLineChars="400" w:firstLine="840"/>
            <w:jc w:val="left"/>
          </w:pPr>
        </w:pPrChange>
      </w:pPr>
    </w:p>
    <w:p w14:paraId="054AEE23" w14:textId="40FC0D53" w:rsidR="004E2AB6" w:rsidRPr="009F5040" w:rsidDel="006A0C35" w:rsidRDefault="004E2AB6" w:rsidP="00652DE1">
      <w:pPr>
        <w:pStyle w:val="4"/>
        <w:spacing w:line="24" w:lineRule="atLeast"/>
        <w:rPr>
          <w:del w:id="442" w:author="dong" w:date="2019-04-03T13:41:00Z"/>
        </w:rPr>
        <w:pPrChange w:id="443" w:author="dong" w:date="2019-04-03T13:44:00Z">
          <w:pPr>
            <w:pStyle w:val="4"/>
          </w:pPr>
        </w:pPrChange>
      </w:pPr>
      <w:del w:id="444" w:author="dong" w:date="2019-04-03T13:41:00Z">
        <w:r w:rsidRPr="009F5040" w:rsidDel="006A0C35">
          <w:rPr>
            <w:rFonts w:hint="eastAsia"/>
          </w:rPr>
          <w:delText>设置音量变化回调函数</w:delText>
        </w:r>
      </w:del>
    </w:p>
    <w:p w14:paraId="269E75C1" w14:textId="1A159C64" w:rsidR="004E2AB6" w:rsidDel="006A0C35" w:rsidRDefault="004E2AB6" w:rsidP="00652DE1">
      <w:pPr>
        <w:autoSpaceDE w:val="0"/>
        <w:autoSpaceDN w:val="0"/>
        <w:adjustRightInd w:val="0"/>
        <w:spacing w:line="24" w:lineRule="atLeast"/>
        <w:jc w:val="left"/>
        <w:rPr>
          <w:del w:id="445" w:author="dong" w:date="2019-04-03T13:41:00Z"/>
          <w:rFonts w:ascii="新宋体" w:hAnsi="新宋体" w:cs="新宋体"/>
          <w:color w:val="000000"/>
          <w:kern w:val="0"/>
          <w:sz w:val="24"/>
          <w:szCs w:val="24"/>
        </w:rPr>
        <w:pPrChange w:id="446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del w:id="447" w:author="dong" w:date="2019-04-03T13:41:00Z">
        <w:r w:rsidRPr="004E2AB6" w:rsidDel="006A0C3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RTCS_API </w:delText>
        </w:r>
        <w:r w:rsidRPr="004E2AB6" w:rsidDel="006A0C35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4E2AB6" w:rsidDel="006A0C3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4E2AB6" w:rsidDel="006A0C35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4E2AB6" w:rsidDel="006A0C3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RTCS_SetVolumeChangeCallBack(RTCS_VolumeChange_CallBack lpFunction, </w:delText>
        </w:r>
        <w:r w:rsidRPr="004E2AB6" w:rsidDel="006A0C35">
          <w:rPr>
            <w:rFonts w:ascii="新宋体" w:hAnsi="新宋体" w:cs="新宋体"/>
            <w:color w:val="0000FF"/>
            <w:kern w:val="0"/>
            <w:sz w:val="24"/>
            <w:szCs w:val="24"/>
          </w:rPr>
          <w:delText>void</w:delText>
        </w:r>
        <w:r w:rsidRPr="004E2AB6" w:rsidDel="006A0C35">
          <w:rPr>
            <w:rFonts w:ascii="新宋体" w:hAnsi="新宋体" w:cs="新宋体"/>
            <w:color w:val="000000"/>
            <w:kern w:val="0"/>
            <w:sz w:val="24"/>
            <w:szCs w:val="24"/>
          </w:rPr>
          <w:delText>* lpUserValue = NULL);</w:delText>
        </w:r>
      </w:del>
    </w:p>
    <w:p w14:paraId="28183A11" w14:textId="4AE38DFB" w:rsidR="004E2AB6" w:rsidRPr="004E2AB6" w:rsidDel="006A0C35" w:rsidRDefault="004E2AB6" w:rsidP="00652DE1">
      <w:pPr>
        <w:autoSpaceDE w:val="0"/>
        <w:autoSpaceDN w:val="0"/>
        <w:adjustRightInd w:val="0"/>
        <w:spacing w:line="24" w:lineRule="atLeast"/>
        <w:jc w:val="left"/>
        <w:rPr>
          <w:del w:id="448" w:author="dong" w:date="2019-04-03T13:41:00Z"/>
          <w:rFonts w:ascii="新宋体" w:hAnsi="新宋体" w:cs="新宋体"/>
          <w:color w:val="000000"/>
          <w:kern w:val="0"/>
          <w:sz w:val="24"/>
          <w:szCs w:val="24"/>
        </w:rPr>
        <w:pPrChange w:id="449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del w:id="450" w:author="dong" w:date="2019-04-03T13:41:00Z"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功能：</w:delText>
        </w:r>
        <w:r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设置音量变化回调函数，使得当系统的音量变化时（如用户调节了</w:delText>
        </w:r>
        <w:r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Windows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的音量大小），能通过回调函数，将变化后的音量回调给上层应用，使得上层应用能同步更新界面上的音量值。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4478668E" w14:textId="267AFBB7" w:rsidR="004E2AB6" w:rsidRPr="004E2AB6" w:rsidDel="006A0C35" w:rsidRDefault="004E2AB6" w:rsidP="00652DE1">
      <w:pPr>
        <w:autoSpaceDE w:val="0"/>
        <w:autoSpaceDN w:val="0"/>
        <w:adjustRightInd w:val="0"/>
        <w:spacing w:line="24" w:lineRule="atLeast"/>
        <w:jc w:val="left"/>
        <w:rPr>
          <w:del w:id="451" w:author="dong" w:date="2019-04-03T13:41:00Z"/>
          <w:rFonts w:ascii="新宋体" w:hAnsi="新宋体" w:cs="新宋体"/>
          <w:color w:val="000000"/>
          <w:kern w:val="0"/>
          <w:sz w:val="24"/>
          <w:szCs w:val="24"/>
        </w:rPr>
        <w:pPrChange w:id="452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del w:id="453" w:author="dong" w:date="2019-04-03T13:41:00Z"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返回值：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0 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表示成功，否则为出错代码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5A034142" w14:textId="68EB8CCD" w:rsidR="004E2AB6" w:rsidRPr="004E2AB6" w:rsidDel="006A0C35" w:rsidRDefault="004E2AB6" w:rsidP="00652DE1">
      <w:pPr>
        <w:autoSpaceDE w:val="0"/>
        <w:autoSpaceDN w:val="0"/>
        <w:adjustRightInd w:val="0"/>
        <w:spacing w:line="24" w:lineRule="atLeast"/>
        <w:jc w:val="left"/>
        <w:rPr>
          <w:del w:id="454" w:author="dong" w:date="2019-04-03T13:41:00Z"/>
          <w:rFonts w:ascii="新宋体" w:hAnsi="新宋体" w:cs="新宋体"/>
          <w:color w:val="000000"/>
          <w:kern w:val="0"/>
          <w:sz w:val="24"/>
          <w:szCs w:val="24"/>
        </w:rPr>
        <w:pPrChange w:id="455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del w:id="456" w:author="dong" w:date="2019-04-03T13:41:00Z"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参数：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49EB5B7D" w14:textId="100CD8AD" w:rsidR="004E2AB6" w:rsidRPr="004E2AB6" w:rsidDel="006A0C35" w:rsidRDefault="004E2AB6" w:rsidP="00652DE1">
      <w:pPr>
        <w:autoSpaceDE w:val="0"/>
        <w:autoSpaceDN w:val="0"/>
        <w:adjustRightInd w:val="0"/>
        <w:spacing w:line="24" w:lineRule="atLeast"/>
        <w:ind w:firstLineChars="400" w:firstLine="960"/>
        <w:jc w:val="left"/>
        <w:rPr>
          <w:del w:id="457" w:author="dong" w:date="2019-04-03T13:41:00Z"/>
          <w:rFonts w:ascii="新宋体" w:hAnsi="新宋体" w:cs="新宋体"/>
          <w:color w:val="000000"/>
          <w:kern w:val="0"/>
          <w:sz w:val="24"/>
          <w:szCs w:val="24"/>
        </w:rPr>
        <w:pPrChange w:id="458" w:author="dong" w:date="2019-04-03T13:44:00Z">
          <w:pPr>
            <w:autoSpaceDE w:val="0"/>
            <w:autoSpaceDN w:val="0"/>
            <w:adjustRightInd w:val="0"/>
            <w:ind w:firstLineChars="400" w:firstLine="960"/>
            <w:jc w:val="left"/>
          </w:pPr>
        </w:pPrChange>
      </w:pPr>
      <w:del w:id="459" w:author="dong" w:date="2019-04-03T13:41:00Z"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lpFunction 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回调函数地址，函数定义参考“回调函数”一节；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6521B46F" w14:textId="2B984979" w:rsidR="004E2AB6" w:rsidDel="006A0C35" w:rsidRDefault="004E2AB6" w:rsidP="00652DE1">
      <w:pPr>
        <w:autoSpaceDE w:val="0"/>
        <w:autoSpaceDN w:val="0"/>
        <w:adjustRightInd w:val="0"/>
        <w:spacing w:line="24" w:lineRule="atLeast"/>
        <w:ind w:firstLineChars="400" w:firstLine="960"/>
        <w:jc w:val="left"/>
        <w:rPr>
          <w:del w:id="460" w:author="dong" w:date="2019-04-03T13:41:00Z"/>
          <w:rFonts w:ascii="新宋体" w:hAnsi="新宋体" w:cs="新宋体"/>
          <w:color w:val="000000"/>
          <w:kern w:val="0"/>
          <w:sz w:val="24"/>
          <w:szCs w:val="24"/>
        </w:rPr>
        <w:pPrChange w:id="461" w:author="dong" w:date="2019-04-03T13:44:00Z">
          <w:pPr>
            <w:autoSpaceDE w:val="0"/>
            <w:autoSpaceDN w:val="0"/>
            <w:adjustRightInd w:val="0"/>
            <w:ind w:firstLineChars="400" w:firstLine="960"/>
            <w:jc w:val="left"/>
          </w:pPr>
        </w:pPrChange>
      </w:pPr>
      <w:del w:id="462" w:author="dong" w:date="2019-04-03T13:41:00Z"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lpUserValue 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用户自定义参数，该参数在回调函数中被返回，默认为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NULL</w:delText>
        </w:r>
        <w:r w:rsidRPr="004E2AB6" w:rsidDel="006A0C3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，通常传入一个对象的地址（指针）</w:delText>
        </w:r>
      </w:del>
    </w:p>
    <w:p w14:paraId="7C228055" w14:textId="77777777" w:rsidR="004E2AB6" w:rsidRPr="009F5040" w:rsidRDefault="004E2AB6" w:rsidP="00FE7558">
      <w:pPr>
        <w:pStyle w:val="3"/>
        <w:pPrChange w:id="463" w:author="dong" w:date="2019-04-03T14:14:00Z">
          <w:pPr>
            <w:pStyle w:val="4"/>
          </w:pPr>
        </w:pPrChange>
      </w:pPr>
      <w:bookmarkStart w:id="464" w:name="_Toc5194742"/>
      <w:r w:rsidRPr="009F5040">
        <w:rPr>
          <w:rFonts w:hint="eastAsia"/>
        </w:rPr>
        <w:t>设置异步消息通知回调函数</w:t>
      </w:r>
      <w:bookmarkEnd w:id="464"/>
    </w:p>
    <w:p w14:paraId="52A2300B" w14:textId="3524A72E" w:rsidR="004E2AB6" w:rsidRDefault="008F6C00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465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ins w:id="466" w:author="dong" w:date="2019-04-03T14:16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del w:id="467" w:author="dong" w:date="2019-04-03T14:16:00Z">
        <w:r w:rsidR="004E2AB6" w:rsidRPr="004E2AB6" w:rsidDel="008F6C00">
          <w:rPr>
            <w:rFonts w:ascii="新宋体" w:hAnsi="新宋体" w:cs="新宋体"/>
            <w:color w:val="000000"/>
            <w:kern w:val="0"/>
            <w:sz w:val="24"/>
            <w:szCs w:val="24"/>
          </w:rPr>
          <w:delText>RTCS_API</w:delText>
        </w:r>
      </w:del>
      <w:r w:rsidR="004E2AB6" w:rsidRPr="004E2AB6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del w:id="468" w:author="dong" w:date="2019-04-03T13:41:00Z">
        <w:r w:rsidR="004E2AB6" w:rsidRPr="004E2AB6" w:rsidDel="00907BE9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="004E2AB6" w:rsidRPr="004E2AB6" w:rsidDel="00907BE9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r w:rsidR="004E2AB6" w:rsidRPr="004E2AB6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4E2AB6" w:rsidRPr="004E2AB6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RTCS_SetNotifyMessageCallBack(RTCS_NotifyMessage_CallBack lpFunction, </w:t>
      </w:r>
      <w:r w:rsidR="004E2AB6" w:rsidRPr="004E2AB6">
        <w:rPr>
          <w:rFonts w:ascii="新宋体" w:hAnsi="新宋体" w:cs="新宋体"/>
          <w:color w:val="0000FF"/>
          <w:kern w:val="0"/>
          <w:sz w:val="24"/>
          <w:szCs w:val="24"/>
        </w:rPr>
        <w:t>void</w:t>
      </w:r>
      <w:r w:rsidR="004E2AB6" w:rsidRPr="004E2AB6">
        <w:rPr>
          <w:rFonts w:ascii="新宋体" w:hAnsi="新宋体" w:cs="新宋体"/>
          <w:color w:val="000000"/>
          <w:kern w:val="0"/>
          <w:sz w:val="24"/>
          <w:szCs w:val="24"/>
        </w:rPr>
        <w:t xml:space="preserve">* lpUserValue = </w:t>
      </w:r>
      <w:del w:id="469" w:author="dong" w:date="2019-04-03T13:42:00Z">
        <w:r w:rsidR="004E2AB6" w:rsidRPr="004E2AB6" w:rsidDel="00497D44">
          <w:rPr>
            <w:rFonts w:ascii="新宋体" w:hAnsi="新宋体" w:cs="新宋体"/>
            <w:color w:val="000000"/>
            <w:kern w:val="0"/>
            <w:sz w:val="24"/>
            <w:szCs w:val="24"/>
          </w:rPr>
          <w:delText>NULL</w:delText>
        </w:r>
      </w:del>
      <w:ins w:id="470" w:author="dong" w:date="2019-04-03T13:42:00Z">
        <w:r w:rsidR="00497D44">
          <w:rPr>
            <w:rFonts w:ascii="新宋体" w:hAnsi="新宋体" w:cs="新宋体"/>
            <w:color w:val="000000"/>
            <w:kern w:val="0"/>
            <w:sz w:val="24"/>
            <w:szCs w:val="24"/>
          </w:rPr>
          <w:t>0</w:t>
        </w:r>
      </w:ins>
      <w:r w:rsidR="004E2AB6" w:rsidRPr="004E2AB6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3319F6E1" w14:textId="77777777" w:rsidR="004E2AB6" w:rsidRPr="004E2AB6" w:rsidRDefault="004E2AB6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471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FC4852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472" w:author="dong" w:date="2019-04-03T13:43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功能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：设置异步消息通知回调函数，当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SDK 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内部有消息需要通知上层应用时，</w:t>
      </w:r>
    </w:p>
    <w:p w14:paraId="0620EA43" w14:textId="77777777" w:rsidR="004E2AB6" w:rsidRPr="004E2AB6" w:rsidRDefault="004E2AB6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473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将会触发所注册的回调函数。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37C7BB9F" w14:textId="77777777" w:rsidR="004E2AB6" w:rsidRPr="004E2AB6" w:rsidRDefault="004E2AB6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474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FC4852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475" w:author="dong" w:date="2019-04-03T13:43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返回值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4758DD8" w14:textId="77777777" w:rsidR="004E2AB6" w:rsidRPr="004E2AB6" w:rsidRDefault="004E2AB6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476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FC4852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477" w:author="dong" w:date="2019-04-03T13:43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2CCF4B19" w14:textId="77777777" w:rsidR="004E2AB6" w:rsidRPr="004E2AB6" w:rsidRDefault="004E2AB6" w:rsidP="00C02BEB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478" w:author="dong" w:date="2019-04-03T14:20:00Z">
          <w:pPr>
            <w:autoSpaceDE w:val="0"/>
            <w:autoSpaceDN w:val="0"/>
            <w:adjustRightInd w:val="0"/>
            <w:ind w:firstLineChars="300" w:firstLine="720"/>
            <w:jc w:val="left"/>
          </w:pPr>
        </w:pPrChange>
      </w:pP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lpFunction 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回调函数地址，函数定义参考“回调函数”一节；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2780B754" w14:textId="77777777" w:rsidR="004E2AB6" w:rsidRPr="004E2AB6" w:rsidRDefault="004E2AB6" w:rsidP="00C02BEB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479" w:author="dong" w:date="2019-04-03T14:20:00Z">
          <w:pPr>
            <w:autoSpaceDE w:val="0"/>
            <w:autoSpaceDN w:val="0"/>
            <w:adjustRightInd w:val="0"/>
            <w:ind w:firstLineChars="300" w:firstLine="720"/>
            <w:jc w:val="left"/>
          </w:pPr>
        </w:pPrChange>
      </w:pP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lpUserValue 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用户自定义参数，该参数在回调函数中被返回，默认为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NULL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，</w:t>
      </w:r>
    </w:p>
    <w:p w14:paraId="1005E2AB" w14:textId="77777777" w:rsidR="004E2AB6" w:rsidRPr="004E2AB6" w:rsidRDefault="004E2AB6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480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通常传入一个对象的地址（指针）。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4CD562BB" w14:textId="77777777" w:rsidR="004E2AB6" w:rsidRDefault="004E2AB6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481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FC4852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482" w:author="dong" w:date="2019-04-03T13:43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备注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31398B02" w14:textId="77777777" w:rsidR="004E2AB6" w:rsidRPr="004E2AB6" w:rsidRDefault="004E2AB6" w:rsidP="00C02BEB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483" w:author="dong" w:date="2019-04-03T14:20:00Z">
          <w:pPr>
            <w:autoSpaceDE w:val="0"/>
            <w:autoSpaceDN w:val="0"/>
            <w:adjustRightInd w:val="0"/>
            <w:ind w:firstLineChars="300" w:firstLine="720"/>
            <w:jc w:val="left"/>
          </w:pPr>
        </w:pPrChange>
      </w:pP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SDK 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的状态变化默认是通过异步消息（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PostMessage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）传递给上层应</w:t>
      </w:r>
    </w:p>
    <w:p w14:paraId="079694DC" w14:textId="77777777" w:rsidR="004E2AB6" w:rsidRPr="004E2AB6" w:rsidRDefault="004E2AB6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484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用（接收消息的窗口是在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RTCS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_InitSDK 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接口中传入），如果上层应用不希望处</w:t>
      </w:r>
    </w:p>
    <w:p w14:paraId="36D97A30" w14:textId="77777777" w:rsidR="004E2AB6" w:rsidRPr="004E2AB6" w:rsidRDefault="004E2AB6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485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理异步消息（因为需要为每一个消息定义消息处理函数），则可以调用该方法，</w:t>
      </w:r>
    </w:p>
    <w:p w14:paraId="50315B1A" w14:textId="77777777" w:rsidR="004E2AB6" w:rsidRDefault="004E2AB6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486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注册一个异步消息回调函数，让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SDK </w:t>
      </w:r>
      <w:r w:rsidRPr="004E2AB6">
        <w:rPr>
          <w:rFonts w:ascii="新宋体" w:hAnsi="新宋体" w:cs="新宋体" w:hint="eastAsia"/>
          <w:color w:val="000000"/>
          <w:kern w:val="0"/>
          <w:sz w:val="24"/>
          <w:szCs w:val="24"/>
        </w:rPr>
        <w:t>通过回调的形式将消息通知上层应用。</w:t>
      </w:r>
    </w:p>
    <w:p w14:paraId="5C01DE8E" w14:textId="2B2E6165" w:rsidR="003B759F" w:rsidRPr="009F5040" w:rsidDel="00E25053" w:rsidRDefault="003B759F" w:rsidP="00652DE1">
      <w:pPr>
        <w:pStyle w:val="4"/>
        <w:spacing w:line="24" w:lineRule="atLeast"/>
        <w:rPr>
          <w:del w:id="487" w:author="dong" w:date="2019-04-03T13:42:00Z"/>
        </w:rPr>
        <w:pPrChange w:id="488" w:author="dong" w:date="2019-04-03T13:44:00Z">
          <w:pPr>
            <w:pStyle w:val="4"/>
          </w:pPr>
        </w:pPrChange>
      </w:pPr>
      <w:del w:id="489" w:author="dong" w:date="2019-04-03T13:42:00Z">
        <w:r w:rsidRPr="009F5040" w:rsidDel="00E25053">
          <w:rPr>
            <w:rFonts w:hint="eastAsia"/>
          </w:rPr>
          <w:delText>设置视频通话消息通知回调函数</w:delText>
        </w:r>
      </w:del>
    </w:p>
    <w:p w14:paraId="4EC3DCC7" w14:textId="183C258F" w:rsidR="003B759F" w:rsidDel="00E25053" w:rsidRDefault="003B759F" w:rsidP="00652DE1">
      <w:pPr>
        <w:autoSpaceDE w:val="0"/>
        <w:autoSpaceDN w:val="0"/>
        <w:adjustRightInd w:val="0"/>
        <w:spacing w:line="24" w:lineRule="atLeast"/>
        <w:jc w:val="left"/>
        <w:rPr>
          <w:del w:id="490" w:author="dong" w:date="2019-04-03T13:42:00Z"/>
          <w:rFonts w:ascii="新宋体" w:hAnsi="新宋体" w:cs="新宋体"/>
          <w:color w:val="000000"/>
          <w:kern w:val="0"/>
          <w:sz w:val="24"/>
          <w:szCs w:val="24"/>
        </w:rPr>
        <w:pPrChange w:id="491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del w:id="492" w:author="dong" w:date="2019-04-03T13:42:00Z">
        <w:r w:rsidRPr="003B759F" w:rsidDel="00E25053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RTCS_API </w:delText>
        </w:r>
        <w:r w:rsidRPr="003B759F" w:rsidDel="00E25053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3B759F" w:rsidDel="00E25053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3B759F" w:rsidDel="00E25053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3B759F" w:rsidDel="00E25053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RTCS_SetVideoCallEventCallBack(RTCS_VideoCallEvent_CallBack lpFunction, </w:delText>
        </w:r>
        <w:r w:rsidRPr="003B759F" w:rsidDel="00E25053">
          <w:rPr>
            <w:rFonts w:ascii="新宋体" w:hAnsi="新宋体" w:cs="新宋体"/>
            <w:color w:val="0000FF"/>
            <w:kern w:val="0"/>
            <w:sz w:val="24"/>
            <w:szCs w:val="24"/>
          </w:rPr>
          <w:delText>void</w:delText>
        </w:r>
        <w:r w:rsidRPr="003B759F" w:rsidDel="00E25053">
          <w:rPr>
            <w:rFonts w:ascii="新宋体" w:hAnsi="新宋体" w:cs="新宋体"/>
            <w:color w:val="000000"/>
            <w:kern w:val="0"/>
            <w:sz w:val="24"/>
            <w:szCs w:val="24"/>
          </w:rPr>
          <w:delText>* lpUserValue = NULL);</w:delText>
        </w:r>
      </w:del>
    </w:p>
    <w:p w14:paraId="4AF9AD69" w14:textId="143D6B61" w:rsidR="003B759F" w:rsidRPr="003B759F" w:rsidDel="00E25053" w:rsidRDefault="003B759F" w:rsidP="00652DE1">
      <w:pPr>
        <w:autoSpaceDE w:val="0"/>
        <w:autoSpaceDN w:val="0"/>
        <w:adjustRightInd w:val="0"/>
        <w:spacing w:line="24" w:lineRule="atLeast"/>
        <w:jc w:val="left"/>
        <w:rPr>
          <w:del w:id="493" w:author="dong" w:date="2019-04-03T13:42:00Z"/>
          <w:rFonts w:ascii="新宋体" w:hAnsi="新宋体" w:cs="新宋体"/>
          <w:color w:val="000000"/>
          <w:kern w:val="0"/>
          <w:sz w:val="24"/>
          <w:szCs w:val="24"/>
        </w:rPr>
        <w:pPrChange w:id="494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del w:id="495" w:author="dong" w:date="2019-04-03T13:42:00Z">
        <w:r w:rsidRPr="003B759F" w:rsidDel="00E25053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功能：设置视频呼叫通知回调函数，当其它用户发起视频呼叫请求时将会触发所</w:delText>
        </w:r>
      </w:del>
    </w:p>
    <w:p w14:paraId="677E7D4B" w14:textId="75B533CD" w:rsidR="003B759F" w:rsidRPr="003B759F" w:rsidDel="00E25053" w:rsidRDefault="003B759F" w:rsidP="00652DE1">
      <w:pPr>
        <w:autoSpaceDE w:val="0"/>
        <w:autoSpaceDN w:val="0"/>
        <w:adjustRightInd w:val="0"/>
        <w:spacing w:line="24" w:lineRule="atLeast"/>
        <w:jc w:val="left"/>
        <w:rPr>
          <w:del w:id="496" w:author="dong" w:date="2019-04-03T13:42:00Z"/>
          <w:rFonts w:ascii="新宋体" w:hAnsi="新宋体" w:cs="新宋体"/>
          <w:color w:val="000000"/>
          <w:kern w:val="0"/>
          <w:sz w:val="24"/>
          <w:szCs w:val="24"/>
        </w:rPr>
        <w:pPrChange w:id="497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del w:id="498" w:author="dong" w:date="2019-04-03T13:42:00Z">
        <w:r w:rsidRPr="003B759F" w:rsidDel="00E25053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注册的回调函数。</w:delText>
        </w:r>
        <w:r w:rsidRPr="003B759F" w:rsidDel="00E25053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7A999284" w14:textId="05B7E366" w:rsidR="003B759F" w:rsidRPr="003B759F" w:rsidDel="00E25053" w:rsidRDefault="003B759F" w:rsidP="00652DE1">
      <w:pPr>
        <w:autoSpaceDE w:val="0"/>
        <w:autoSpaceDN w:val="0"/>
        <w:adjustRightInd w:val="0"/>
        <w:spacing w:line="24" w:lineRule="atLeast"/>
        <w:jc w:val="left"/>
        <w:rPr>
          <w:del w:id="499" w:author="dong" w:date="2019-04-03T13:42:00Z"/>
          <w:rFonts w:ascii="新宋体" w:hAnsi="新宋体" w:cs="新宋体"/>
          <w:color w:val="000000"/>
          <w:kern w:val="0"/>
          <w:sz w:val="24"/>
          <w:szCs w:val="24"/>
        </w:rPr>
        <w:pPrChange w:id="500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del w:id="501" w:author="dong" w:date="2019-04-03T13:42:00Z">
        <w:r w:rsidRPr="003B759F" w:rsidDel="00E25053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返回值：</w:delText>
        </w:r>
        <w:r w:rsidRPr="003B759F" w:rsidDel="00E25053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0 </w:delText>
        </w:r>
        <w:r w:rsidRPr="003B759F" w:rsidDel="00E25053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表示成功，否则为出错代码</w:delText>
        </w:r>
        <w:r w:rsidRPr="003B759F" w:rsidDel="00E25053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7096BDD9" w14:textId="7F0F8ED0" w:rsidR="003B759F" w:rsidRPr="003B759F" w:rsidDel="00E25053" w:rsidRDefault="003B759F" w:rsidP="00652DE1">
      <w:pPr>
        <w:autoSpaceDE w:val="0"/>
        <w:autoSpaceDN w:val="0"/>
        <w:adjustRightInd w:val="0"/>
        <w:spacing w:line="24" w:lineRule="atLeast"/>
        <w:jc w:val="left"/>
        <w:rPr>
          <w:del w:id="502" w:author="dong" w:date="2019-04-03T13:42:00Z"/>
          <w:rFonts w:ascii="新宋体" w:hAnsi="新宋体" w:cs="新宋体"/>
          <w:color w:val="000000"/>
          <w:kern w:val="0"/>
          <w:sz w:val="24"/>
          <w:szCs w:val="24"/>
        </w:rPr>
        <w:pPrChange w:id="503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del w:id="504" w:author="dong" w:date="2019-04-03T13:42:00Z">
        <w:r w:rsidRPr="003B759F" w:rsidDel="00E25053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参数：</w:delText>
        </w:r>
        <w:r w:rsidRPr="003B759F" w:rsidDel="00E25053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61FE1D40" w14:textId="57167A96" w:rsidR="003B759F" w:rsidRPr="003B759F" w:rsidDel="00E25053" w:rsidRDefault="003B759F" w:rsidP="00652DE1">
      <w:pPr>
        <w:autoSpaceDE w:val="0"/>
        <w:autoSpaceDN w:val="0"/>
        <w:adjustRightInd w:val="0"/>
        <w:spacing w:line="24" w:lineRule="atLeast"/>
        <w:ind w:firstLineChars="300" w:firstLine="720"/>
        <w:jc w:val="left"/>
        <w:rPr>
          <w:del w:id="505" w:author="dong" w:date="2019-04-03T13:42:00Z"/>
          <w:rFonts w:ascii="新宋体" w:hAnsi="新宋体" w:cs="新宋体"/>
          <w:color w:val="000000"/>
          <w:kern w:val="0"/>
          <w:sz w:val="24"/>
          <w:szCs w:val="24"/>
        </w:rPr>
        <w:pPrChange w:id="506" w:author="dong" w:date="2019-04-03T13:44:00Z">
          <w:pPr>
            <w:autoSpaceDE w:val="0"/>
            <w:autoSpaceDN w:val="0"/>
            <w:adjustRightInd w:val="0"/>
            <w:ind w:firstLineChars="300" w:firstLine="720"/>
            <w:jc w:val="left"/>
          </w:pPr>
        </w:pPrChange>
      </w:pPr>
      <w:del w:id="507" w:author="dong" w:date="2019-04-03T13:42:00Z">
        <w:r w:rsidRPr="003B759F" w:rsidDel="00E25053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lpFunction </w:delText>
        </w:r>
        <w:r w:rsidRPr="003B759F" w:rsidDel="00E25053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回调函数地址，函数定义参考“回调函数”一节；</w:delText>
        </w:r>
        <w:r w:rsidRPr="003B759F" w:rsidDel="00E25053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6CB4FDFC" w14:textId="4A456206" w:rsidR="003B759F" w:rsidRPr="003B759F" w:rsidDel="00E25053" w:rsidRDefault="003B759F" w:rsidP="00652DE1">
      <w:pPr>
        <w:autoSpaceDE w:val="0"/>
        <w:autoSpaceDN w:val="0"/>
        <w:adjustRightInd w:val="0"/>
        <w:spacing w:line="24" w:lineRule="atLeast"/>
        <w:ind w:firstLineChars="300" w:firstLine="720"/>
        <w:jc w:val="left"/>
        <w:rPr>
          <w:del w:id="508" w:author="dong" w:date="2019-04-03T13:42:00Z"/>
          <w:rFonts w:ascii="新宋体" w:hAnsi="新宋体" w:cs="新宋体"/>
          <w:color w:val="000000"/>
          <w:kern w:val="0"/>
          <w:sz w:val="24"/>
          <w:szCs w:val="24"/>
        </w:rPr>
        <w:pPrChange w:id="509" w:author="dong" w:date="2019-04-03T13:44:00Z">
          <w:pPr>
            <w:autoSpaceDE w:val="0"/>
            <w:autoSpaceDN w:val="0"/>
            <w:adjustRightInd w:val="0"/>
            <w:ind w:firstLineChars="300" w:firstLine="720"/>
            <w:jc w:val="left"/>
          </w:pPr>
        </w:pPrChange>
      </w:pPr>
      <w:del w:id="510" w:author="dong" w:date="2019-04-03T13:42:00Z">
        <w:r w:rsidRPr="003B759F" w:rsidDel="00E25053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lpUserValue </w:delText>
        </w:r>
        <w:r w:rsidRPr="003B759F" w:rsidDel="00E25053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用户自定义参数，该参数在回调函数中被返回，默认为</w:delText>
        </w:r>
        <w:r w:rsidRPr="003B759F" w:rsidDel="00E25053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NULL</w:delText>
        </w:r>
        <w:r w:rsidRPr="003B759F" w:rsidDel="00E25053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，</w:delText>
        </w:r>
      </w:del>
    </w:p>
    <w:p w14:paraId="76808F4D" w14:textId="1076D3C7" w:rsidR="003B759F" w:rsidDel="00A33A05" w:rsidRDefault="003B759F" w:rsidP="00652DE1">
      <w:pPr>
        <w:autoSpaceDE w:val="0"/>
        <w:autoSpaceDN w:val="0"/>
        <w:adjustRightInd w:val="0"/>
        <w:spacing w:line="24" w:lineRule="atLeast"/>
        <w:jc w:val="left"/>
        <w:rPr>
          <w:del w:id="511" w:author="dong" w:date="2019-04-03T13:42:00Z"/>
          <w:rFonts w:ascii="新宋体" w:hAnsi="新宋体" w:cs="新宋体"/>
          <w:color w:val="000000"/>
          <w:kern w:val="0"/>
          <w:sz w:val="24"/>
          <w:szCs w:val="24"/>
        </w:rPr>
        <w:pPrChange w:id="512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del w:id="513" w:author="dong" w:date="2019-04-03T13:42:00Z">
        <w:r w:rsidRPr="003B759F" w:rsidDel="00E25053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通常传入一个对象的地址（指针）。</w:delText>
        </w:r>
      </w:del>
    </w:p>
    <w:p w14:paraId="16D96F61" w14:textId="39A72A72" w:rsidR="00C6369E" w:rsidDel="00A33A05" w:rsidRDefault="00C6369E" w:rsidP="00652DE1">
      <w:pPr>
        <w:autoSpaceDE w:val="0"/>
        <w:autoSpaceDN w:val="0"/>
        <w:adjustRightInd w:val="0"/>
        <w:spacing w:line="24" w:lineRule="atLeast"/>
        <w:jc w:val="left"/>
        <w:rPr>
          <w:del w:id="514" w:author="dong" w:date="2019-04-03T13:42:00Z"/>
          <w:rFonts w:ascii="新宋体" w:hAnsi="新宋体" w:cs="新宋体"/>
          <w:color w:val="000000"/>
          <w:kern w:val="0"/>
          <w:sz w:val="24"/>
          <w:szCs w:val="24"/>
        </w:rPr>
        <w:pPrChange w:id="515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</w:p>
    <w:p w14:paraId="501C3C41" w14:textId="70428564" w:rsidR="00C6369E" w:rsidRDefault="00824AA1" w:rsidP="00FE7558">
      <w:pPr>
        <w:pStyle w:val="3"/>
        <w:pPrChange w:id="516" w:author="dong" w:date="2019-04-03T14:14:00Z">
          <w:pPr>
            <w:pStyle w:val="4"/>
          </w:pPr>
        </w:pPrChange>
      </w:pPr>
      <w:bookmarkStart w:id="517" w:name="_Toc5194743"/>
      <w:r w:rsidRPr="00824AA1">
        <w:rPr>
          <w:rFonts w:hint="eastAsia"/>
        </w:rPr>
        <w:t>设置透明通道数据回调函数</w:t>
      </w:r>
      <w:bookmarkEnd w:id="517"/>
    </w:p>
    <w:p w14:paraId="7723122D" w14:textId="740C338D" w:rsidR="00824AA1" w:rsidRPr="00C16D0B" w:rsidRDefault="00085E5A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518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ins w:id="519" w:author="dong" w:date="2019-04-03T14:16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ins w:id="520" w:author="dong" w:date="2019-04-03T13:42:00Z">
        <w:r w:rsidR="00211256" w:rsidRPr="009039F6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</w:t>
        </w:r>
      </w:ins>
      <w:r w:rsidR="00824AA1" w:rsidRPr="00310EB4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824AA1" w:rsidRPr="00C16D0B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RTCS_SetTransBufferCallBack(RTCS_TransBuffer_CallBack</w:t>
      </w:r>
    </w:p>
    <w:p w14:paraId="177D4D20" w14:textId="77777777" w:rsidR="00824AA1" w:rsidRPr="00C16D0B" w:rsidRDefault="00824AA1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521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C16D0B">
        <w:rPr>
          <w:rFonts w:ascii="新宋体" w:hAnsi="新宋体" w:cs="新宋体"/>
          <w:color w:val="000000"/>
          <w:kern w:val="0"/>
          <w:sz w:val="24"/>
          <w:szCs w:val="24"/>
        </w:rPr>
        <w:t>lpFunction, LPVOID lpUserValue=NULL);</w:t>
      </w:r>
    </w:p>
    <w:p w14:paraId="3D047302" w14:textId="77777777" w:rsidR="00824AA1" w:rsidRPr="00C16D0B" w:rsidRDefault="00824AA1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522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81734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523" w:author="dong" w:date="2019-04-03T13:43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功能</w:t>
      </w: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>：设置透明通道数据回调函数，使得当有别的用户发送的透明通道数据时，</w:t>
      </w:r>
    </w:p>
    <w:p w14:paraId="6EBCD7E9" w14:textId="77777777" w:rsidR="00824AA1" w:rsidRPr="00C16D0B" w:rsidRDefault="00824AA1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524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>能通过回调函数，将透明通道的缓冲区数据回调给上层应用。</w:t>
      </w:r>
    </w:p>
    <w:p w14:paraId="5DB3EAB9" w14:textId="629C1E02" w:rsidR="00824AA1" w:rsidRPr="00C16D0B" w:rsidRDefault="00824AA1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525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81734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526" w:author="dong" w:date="2019-04-03T13:43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返回值</w:t>
      </w: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  <w:ins w:id="527" w:author="dong" w:date="2019-04-03T13:43:00Z">
        <w:r w:rsidR="00EC012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</w:p>
    <w:p w14:paraId="5A409665" w14:textId="77777777" w:rsidR="00824AA1" w:rsidRPr="00C16D0B" w:rsidRDefault="00824AA1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528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FC4852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529" w:author="dong" w:date="2019-04-03T13:43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7AD67CB3" w14:textId="77777777" w:rsidR="00824AA1" w:rsidRPr="00C16D0B" w:rsidRDefault="00824AA1" w:rsidP="00652DE1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530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lpFunction </w:t>
      </w: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>回调函数地址，函数定义参考“回调函数”一节；</w:t>
      </w:r>
    </w:p>
    <w:p w14:paraId="117AE155" w14:textId="77777777" w:rsidR="00824AA1" w:rsidRPr="00C16D0B" w:rsidRDefault="00824AA1" w:rsidP="00652DE1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531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lpUserValue </w:t>
      </w: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>用户自定义参数，该参数在回调函数中被返回，默认为</w:t>
      </w: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NULL</w:t>
      </w: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>，</w:t>
      </w:r>
    </w:p>
    <w:p w14:paraId="43042DB0" w14:textId="3223288F" w:rsidR="00824AA1" w:rsidRPr="00C16D0B" w:rsidRDefault="00824AA1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532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C16D0B">
        <w:rPr>
          <w:rFonts w:ascii="新宋体" w:hAnsi="新宋体" w:cs="新宋体" w:hint="eastAsia"/>
          <w:color w:val="000000"/>
          <w:kern w:val="0"/>
          <w:sz w:val="24"/>
          <w:szCs w:val="24"/>
        </w:rPr>
        <w:t>通常传入一个对象的地址（指针）。</w:t>
      </w:r>
    </w:p>
    <w:p w14:paraId="62DAABCD" w14:textId="0C1D5805" w:rsidR="00687499" w:rsidRDefault="00375DFE" w:rsidP="00FE7558">
      <w:pPr>
        <w:pStyle w:val="2"/>
        <w:pPrChange w:id="533" w:author="dong" w:date="2019-04-03T14:14:00Z">
          <w:pPr>
            <w:pStyle w:val="3"/>
          </w:pPr>
        </w:pPrChange>
      </w:pPr>
      <w:bookmarkStart w:id="534" w:name="_Toc5194744"/>
      <w:ins w:id="535" w:author="dong" w:date="2019-04-03T14:37:00Z">
        <w:r>
          <w:rPr>
            <w:rFonts w:hint="eastAsia"/>
          </w:rPr>
          <w:t>2</w:t>
        </w:r>
        <w:r>
          <w:t>.3</w:t>
        </w:r>
      </w:ins>
      <w:r w:rsidR="00687499">
        <w:t>业务流程</w:t>
      </w:r>
      <w:bookmarkEnd w:id="534"/>
    </w:p>
    <w:p w14:paraId="7683BBFD" w14:textId="77777777" w:rsidR="009039F6" w:rsidRPr="009F5040" w:rsidRDefault="009039F6" w:rsidP="00FE7558">
      <w:pPr>
        <w:pStyle w:val="3"/>
        <w:pPrChange w:id="536" w:author="dong" w:date="2019-04-03T14:14:00Z">
          <w:pPr>
            <w:pStyle w:val="4"/>
          </w:pPr>
        </w:pPrChange>
      </w:pPr>
      <w:bookmarkStart w:id="537" w:name="_Toc5194745"/>
      <w:r w:rsidRPr="009F5040">
        <w:rPr>
          <w:rFonts w:hint="eastAsia"/>
        </w:rPr>
        <w:t>连接服务器</w:t>
      </w:r>
      <w:bookmarkEnd w:id="537"/>
    </w:p>
    <w:p w14:paraId="36CFCC01" w14:textId="2680798A" w:rsidR="009039F6" w:rsidRDefault="005E65C1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538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ins w:id="539" w:author="dong" w:date="2019-04-03T14:16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del w:id="540" w:author="dong" w:date="2019-04-03T14:16:00Z">
        <w:r w:rsidR="009039F6" w:rsidRPr="009039F6" w:rsidDel="005E65C1">
          <w:rPr>
            <w:rFonts w:ascii="新宋体" w:hAnsi="新宋体" w:cs="新宋体"/>
            <w:color w:val="6F008A"/>
            <w:kern w:val="0"/>
            <w:sz w:val="24"/>
            <w:szCs w:val="24"/>
          </w:rPr>
          <w:delText>RTCS_API</w:delText>
        </w:r>
      </w:del>
      <w:r w:rsidR="009039F6" w:rsidRPr="009039F6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del w:id="541" w:author="dong" w:date="2019-04-03T13:43:00Z">
        <w:r w:rsidR="009039F6" w:rsidRPr="009039F6" w:rsidDel="00EC0121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="009039F6" w:rsidRPr="009039F6" w:rsidDel="00EC012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r w:rsidR="009039F6" w:rsidRPr="009039F6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9039F6" w:rsidRPr="009039F6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RTCS_Connect(</w:t>
      </w:r>
      <w:r w:rsidR="009039F6" w:rsidRPr="009039F6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="009039F6" w:rsidRPr="009039F6">
        <w:rPr>
          <w:rFonts w:ascii="新宋体" w:hAnsi="新宋体" w:cs="新宋体"/>
          <w:color w:val="000000"/>
          <w:kern w:val="0"/>
          <w:sz w:val="24"/>
          <w:szCs w:val="24"/>
        </w:rPr>
        <w:t xml:space="preserve">* </w:t>
      </w:r>
      <w:r w:rsidR="009039F6" w:rsidRPr="009039F6">
        <w:rPr>
          <w:rFonts w:ascii="新宋体" w:hAnsi="新宋体" w:cs="新宋体"/>
          <w:color w:val="808080"/>
          <w:kern w:val="0"/>
          <w:sz w:val="24"/>
          <w:szCs w:val="24"/>
        </w:rPr>
        <w:t>lpServerAddr</w:t>
      </w:r>
      <w:r w:rsidR="009039F6" w:rsidRPr="009039F6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9039F6" w:rsidRPr="009039F6">
        <w:rPr>
          <w:rFonts w:ascii="新宋体" w:hAnsi="新宋体" w:cs="新宋体"/>
          <w:color w:val="0000FF"/>
          <w:kern w:val="0"/>
          <w:sz w:val="24"/>
          <w:szCs w:val="24"/>
        </w:rPr>
        <w:t>unsigned</w:t>
      </w:r>
      <w:r w:rsidR="009039F6" w:rsidRPr="009039F6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9039F6" w:rsidRPr="009039F6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9039F6" w:rsidRPr="009039F6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9039F6" w:rsidRPr="009039F6">
        <w:rPr>
          <w:rFonts w:ascii="新宋体" w:hAnsi="新宋体" w:cs="新宋体"/>
          <w:color w:val="808080"/>
          <w:kern w:val="0"/>
          <w:sz w:val="24"/>
          <w:szCs w:val="24"/>
        </w:rPr>
        <w:t>dwPort</w:t>
      </w:r>
      <w:r w:rsidR="009039F6" w:rsidRPr="009039F6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5CD20CEA" w14:textId="7E638091" w:rsidR="009039F6" w:rsidRPr="009039F6" w:rsidRDefault="009039F6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542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6C33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543" w:author="dong" w:date="2019-04-03T14:20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功能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用于与</w:t>
      </w:r>
      <w:r w:rsidR="001D1464">
        <w:rPr>
          <w:rFonts w:ascii="新宋体" w:hAnsi="新宋体" w:cs="新宋体" w:hint="eastAsia"/>
          <w:color w:val="000000"/>
          <w:kern w:val="0"/>
          <w:sz w:val="24"/>
          <w:szCs w:val="24"/>
        </w:rPr>
        <w:t>核心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服务器建立连接。</w:t>
      </w:r>
    </w:p>
    <w:p w14:paraId="014662F3" w14:textId="77777777" w:rsidR="009039F6" w:rsidRPr="009039F6" w:rsidRDefault="009039F6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544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6C33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545" w:author="dong" w:date="2019-04-03T14:20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返回值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0 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</w:p>
    <w:p w14:paraId="044EB403" w14:textId="77777777" w:rsidR="009039F6" w:rsidRPr="009039F6" w:rsidRDefault="009039F6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546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       103 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域名解析失败</w:t>
      </w:r>
    </w:p>
    <w:p w14:paraId="5A5C7F40" w14:textId="77777777" w:rsidR="009039F6" w:rsidRDefault="009039F6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547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6C33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548" w:author="dong" w:date="2019-04-03T14:20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lastRenderedPageBreak/>
        <w:t>参数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</w:t>
      </w:r>
    </w:p>
    <w:p w14:paraId="298AAD60" w14:textId="77777777" w:rsidR="009039F6" w:rsidRPr="009039F6" w:rsidRDefault="009039F6" w:rsidP="00ED11B8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549" w:author="dong" w:date="2019-04-03T13:44:00Z">
          <w:pPr>
            <w:autoSpaceDE w:val="0"/>
            <w:autoSpaceDN w:val="0"/>
            <w:adjustRightInd w:val="0"/>
            <w:ind w:firstLineChars="400" w:firstLine="960"/>
            <w:jc w:val="left"/>
          </w:pPr>
        </w:pPrChange>
      </w:pPr>
      <w:r w:rsidRPr="009039F6">
        <w:rPr>
          <w:rFonts w:ascii="新宋体" w:hAnsi="新宋体" w:cs="新宋体"/>
          <w:color w:val="000000"/>
          <w:kern w:val="0"/>
          <w:sz w:val="24"/>
          <w:szCs w:val="24"/>
        </w:rPr>
        <w:t>lpServerAddr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服务器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IP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地址，或是网站域名（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>URL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）地址；</w:t>
      </w:r>
    </w:p>
    <w:p w14:paraId="4829FE69" w14:textId="5989856A" w:rsidR="009039F6" w:rsidRPr="009039F6" w:rsidRDefault="009039F6" w:rsidP="00ED11B8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550" w:author="dong" w:date="2019-04-03T13:44:00Z">
          <w:pPr>
            <w:autoSpaceDE w:val="0"/>
            <w:autoSpaceDN w:val="0"/>
            <w:adjustRightInd w:val="0"/>
            <w:ind w:firstLineChars="400" w:firstLine="960"/>
            <w:jc w:val="left"/>
          </w:pPr>
        </w:pPrChange>
      </w:pPr>
      <w:r w:rsidRPr="009039F6">
        <w:rPr>
          <w:rFonts w:ascii="新宋体" w:hAnsi="新宋体" w:cs="新宋体"/>
          <w:color w:val="000000"/>
          <w:kern w:val="0"/>
          <w:sz w:val="24"/>
          <w:szCs w:val="24"/>
        </w:rPr>
        <w:t>dwPort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服务端口号</w:t>
      </w:r>
      <w:ins w:id="551" w:author="dong" w:date="2019-04-03T13:44:00Z">
        <w:r w:rsidR="00C531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。</w:t>
        </w:r>
      </w:ins>
    </w:p>
    <w:p w14:paraId="0E11E760" w14:textId="77777777" w:rsidR="009039F6" w:rsidRPr="009039F6" w:rsidRDefault="009039F6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552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6C33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553" w:author="dong" w:date="2019-04-03T14:20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备注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5FE6108F" w14:textId="77777777" w:rsidR="009039F6" w:rsidRDefault="009039F6" w:rsidP="00ED11B8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554" w:author="dong" w:date="2019-04-03T13:44:00Z">
          <w:pPr>
            <w:autoSpaceDE w:val="0"/>
            <w:autoSpaceDN w:val="0"/>
            <w:adjustRightInd w:val="0"/>
            <w:ind w:firstLineChars="400" w:firstLine="960"/>
            <w:jc w:val="left"/>
          </w:pPr>
        </w:pPrChange>
      </w:pP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返回值为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0 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并不表示连接服务器成功，仅表示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SDK </w:t>
      </w:r>
      <w:r w:rsidRPr="009039F6">
        <w:rPr>
          <w:rFonts w:ascii="新宋体" w:hAnsi="新宋体" w:cs="新宋体" w:hint="eastAsia"/>
          <w:color w:val="000000"/>
          <w:kern w:val="0"/>
          <w:sz w:val="24"/>
          <w:szCs w:val="24"/>
        </w:rPr>
        <w:t>已成功收到连接服务器的指令，如果连接成功，或是失败，都将会通过相应的消息通知上层应用，这里是一个异步的过程。</w:t>
      </w:r>
    </w:p>
    <w:p w14:paraId="2BA1229C" w14:textId="77777777" w:rsidR="0089390E" w:rsidRDefault="0089390E" w:rsidP="00652DE1">
      <w:pPr>
        <w:autoSpaceDE w:val="0"/>
        <w:autoSpaceDN w:val="0"/>
        <w:adjustRightInd w:val="0"/>
        <w:spacing w:line="24" w:lineRule="atLeast"/>
        <w:ind w:firstLineChars="400" w:firstLine="96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555" w:author="dong" w:date="2019-04-03T13:44:00Z">
          <w:pPr>
            <w:autoSpaceDE w:val="0"/>
            <w:autoSpaceDN w:val="0"/>
            <w:adjustRightInd w:val="0"/>
            <w:ind w:firstLineChars="400" w:firstLine="960"/>
            <w:jc w:val="left"/>
          </w:pPr>
        </w:pPrChange>
      </w:pPr>
    </w:p>
    <w:p w14:paraId="6A69DAF4" w14:textId="77777777" w:rsidR="0089390E" w:rsidRDefault="0089390E" w:rsidP="00FE7558">
      <w:pPr>
        <w:pStyle w:val="3"/>
        <w:pPrChange w:id="556" w:author="dong" w:date="2019-04-03T14:14:00Z">
          <w:pPr>
            <w:pStyle w:val="4"/>
          </w:pPr>
        </w:pPrChange>
      </w:pPr>
      <w:bookmarkStart w:id="557" w:name="_Toc5194746"/>
      <w:r>
        <w:t>登录服务器</w:t>
      </w:r>
      <w:bookmarkEnd w:id="557"/>
    </w:p>
    <w:p w14:paraId="7A01B4E7" w14:textId="480097C6" w:rsidR="0089390E" w:rsidRPr="0017763E" w:rsidRDefault="005E65C1" w:rsidP="0017763E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  <w:rPrChange w:id="558" w:author="dong" w:date="2019-04-03T13:45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pPrChange w:id="559" w:author="dong" w:date="2019-04-03T13:45:00Z">
          <w:pPr>
            <w:autoSpaceDE w:val="0"/>
            <w:autoSpaceDN w:val="0"/>
            <w:adjustRightInd w:val="0"/>
            <w:jc w:val="left"/>
          </w:pPr>
        </w:pPrChange>
      </w:pPr>
      <w:ins w:id="560" w:author="dong" w:date="2019-04-03T14:16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ins w:id="561" w:author="dong" w:date="2019-04-03T13:45:00Z">
        <w:r w:rsidR="00BA53DC" w:rsidRPr="001A3B92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</w:t>
        </w:r>
      </w:ins>
      <w:del w:id="562" w:author="dong" w:date="2019-04-03T13:45:00Z">
        <w:r w:rsidR="0089390E" w:rsidRPr="003C485C" w:rsidDel="00BA53DC">
          <w:rPr>
            <w:rFonts w:ascii="新宋体" w:hAnsi="新宋体" w:cs="新宋体"/>
            <w:color w:val="0000FF"/>
            <w:kern w:val="0"/>
            <w:sz w:val="24"/>
            <w:szCs w:val="24"/>
            <w:rPrChange w:id="563" w:author="dong" w:date="2019-04-03T13:45:00Z">
              <w:rPr>
                <w:rFonts w:ascii="新宋体" w:hAnsi="新宋体" w:cs="新宋体"/>
                <w:color w:val="6F008A"/>
                <w:kern w:val="0"/>
                <w:sz w:val="24"/>
                <w:szCs w:val="24"/>
              </w:rPr>
            </w:rPrChange>
          </w:rPr>
          <w:delText>RTCS_API</w:delText>
        </w:r>
        <w:r w:rsidR="0089390E" w:rsidRPr="003C485C" w:rsidDel="00BA53DC">
          <w:rPr>
            <w:rFonts w:ascii="新宋体" w:hAnsi="新宋体" w:cs="新宋体" w:hint="eastAsia"/>
            <w:color w:val="0000FF"/>
            <w:kern w:val="0"/>
            <w:sz w:val="24"/>
            <w:szCs w:val="24"/>
            <w:rPrChange w:id="564" w:author="dong" w:date="2019-04-03T13:45:00Z">
              <w:rPr>
                <w:rFonts w:ascii="新宋体" w:hAnsi="新宋体" w:cs="新宋体" w:hint="eastAsia"/>
                <w:color w:val="6F008A"/>
                <w:kern w:val="0"/>
                <w:sz w:val="24"/>
                <w:szCs w:val="24"/>
              </w:rPr>
            </w:rPrChange>
          </w:rPr>
          <w:delText xml:space="preserve"> </w:delText>
        </w:r>
      </w:del>
      <w:r w:rsidR="0089390E" w:rsidRPr="003C485C">
        <w:rPr>
          <w:rFonts w:ascii="新宋体" w:hAnsi="新宋体" w:cs="新宋体"/>
          <w:color w:val="0000FF"/>
          <w:kern w:val="0"/>
          <w:sz w:val="24"/>
          <w:szCs w:val="24"/>
          <w:rPrChange w:id="565" w:author="dong" w:date="2019-04-03T13:45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>int</w:t>
      </w:r>
      <w:r w:rsidR="0089390E" w:rsidRPr="0017763E">
        <w:rPr>
          <w:rFonts w:ascii="新宋体" w:hAnsi="新宋体" w:cs="新宋体"/>
          <w:color w:val="000000"/>
          <w:kern w:val="0"/>
          <w:sz w:val="24"/>
          <w:szCs w:val="24"/>
          <w:rPrChange w:id="566" w:author="dong" w:date="2019-04-03T13:45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 xml:space="preserve"> RTCS_Login(char* username,char* passwd);</w:t>
      </w:r>
    </w:p>
    <w:p w14:paraId="2E860232" w14:textId="087B7248" w:rsidR="0089390E" w:rsidRPr="0017763E" w:rsidRDefault="0089390E" w:rsidP="0017763E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  <w:rPrChange w:id="567" w:author="dong" w:date="2019-04-03T13:45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pPrChange w:id="568" w:author="dong" w:date="2019-04-03T13:45:00Z">
          <w:pPr>
            <w:autoSpaceDE w:val="0"/>
            <w:autoSpaceDN w:val="0"/>
            <w:adjustRightInd w:val="0"/>
            <w:jc w:val="left"/>
          </w:pPr>
        </w:pPrChange>
      </w:pPr>
      <w:r w:rsidRPr="006C3347">
        <w:rPr>
          <w:rFonts w:ascii="新宋体" w:hAnsi="新宋体" w:cs="新宋体"/>
          <w:b/>
          <w:color w:val="000000"/>
          <w:kern w:val="0"/>
          <w:sz w:val="24"/>
          <w:szCs w:val="24"/>
          <w:rPrChange w:id="569" w:author="dong" w:date="2019-04-03T14:20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>功能</w:t>
      </w:r>
      <w:r w:rsidRPr="0017763E">
        <w:rPr>
          <w:rFonts w:ascii="新宋体" w:hAnsi="新宋体" w:cs="新宋体"/>
          <w:color w:val="000000"/>
          <w:kern w:val="0"/>
          <w:sz w:val="24"/>
          <w:szCs w:val="24"/>
          <w:rPrChange w:id="570" w:author="dong" w:date="2019-04-03T13:45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>：登录服务器，请求身份认证</w:t>
      </w:r>
      <w:ins w:id="571" w:author="dong" w:date="2019-04-03T13:45:00Z">
        <w:r w:rsidR="00D04AD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。</w:t>
        </w:r>
      </w:ins>
    </w:p>
    <w:p w14:paraId="660F10CD" w14:textId="1258F5D9" w:rsidR="0089390E" w:rsidRPr="0017763E" w:rsidRDefault="0089390E" w:rsidP="0017763E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  <w:rPrChange w:id="572" w:author="dong" w:date="2019-04-03T13:45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pPrChange w:id="573" w:author="dong" w:date="2019-04-03T13:45:00Z">
          <w:pPr>
            <w:autoSpaceDE w:val="0"/>
            <w:autoSpaceDN w:val="0"/>
            <w:adjustRightInd w:val="0"/>
            <w:jc w:val="left"/>
          </w:pPr>
        </w:pPrChange>
      </w:pPr>
      <w:r w:rsidRPr="006C3347">
        <w:rPr>
          <w:rFonts w:ascii="新宋体" w:hAnsi="新宋体" w:cs="新宋体"/>
          <w:b/>
          <w:color w:val="000000"/>
          <w:kern w:val="0"/>
          <w:sz w:val="24"/>
          <w:szCs w:val="24"/>
          <w:rPrChange w:id="574" w:author="dong" w:date="2019-04-03T14:20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>返回值</w:t>
      </w:r>
      <w:r w:rsidRPr="0017763E">
        <w:rPr>
          <w:rFonts w:ascii="新宋体" w:hAnsi="新宋体" w:cs="新宋体"/>
          <w:color w:val="000000"/>
          <w:kern w:val="0"/>
          <w:sz w:val="24"/>
          <w:szCs w:val="24"/>
          <w:rPrChange w:id="575" w:author="dong" w:date="2019-04-03T13:45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>：</w:t>
      </w:r>
      <w:r w:rsidRPr="0017763E">
        <w:rPr>
          <w:rFonts w:ascii="新宋体" w:hAnsi="新宋体" w:cs="新宋体" w:hint="eastAsia"/>
          <w:color w:val="000000"/>
          <w:kern w:val="0"/>
          <w:sz w:val="24"/>
          <w:szCs w:val="24"/>
          <w:rPrChange w:id="576" w:author="dong" w:date="2019-04-03T13:45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 xml:space="preserve">0 </w:t>
      </w:r>
      <w:r w:rsidRPr="0017763E">
        <w:rPr>
          <w:rFonts w:ascii="新宋体" w:hAnsi="新宋体" w:cs="新宋体" w:hint="eastAsia"/>
          <w:color w:val="000000"/>
          <w:kern w:val="0"/>
          <w:sz w:val="24"/>
          <w:szCs w:val="24"/>
          <w:rPrChange w:id="577" w:author="dong" w:date="2019-04-03T13:45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>表示成功，否则为出错代码</w:t>
      </w:r>
      <w:ins w:id="578" w:author="dong" w:date="2019-04-03T13:45:00Z">
        <w:r w:rsidR="00D82652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  <w:del w:id="579" w:author="dong" w:date="2019-04-03T13:45:00Z">
        <w:r w:rsidRPr="0017763E" w:rsidDel="00D82652">
          <w:rPr>
            <w:rFonts w:ascii="新宋体" w:hAnsi="新宋体" w:cs="新宋体" w:hint="eastAsia"/>
            <w:color w:val="000000"/>
            <w:kern w:val="0"/>
            <w:sz w:val="24"/>
            <w:szCs w:val="24"/>
            <w:rPrChange w:id="580" w:author="dong" w:date="2019-04-03T13:45:00Z">
              <w:rPr>
                <w:rFonts w:ascii="新宋体" w:hAnsi="新宋体" w:cs="新宋体" w:hint="eastAsia"/>
                <w:color w:val="6F008A"/>
                <w:kern w:val="0"/>
                <w:sz w:val="24"/>
                <w:szCs w:val="24"/>
              </w:rPr>
            </w:rPrChange>
          </w:rPr>
          <w:delText>。</w:delText>
        </w:r>
      </w:del>
    </w:p>
    <w:p w14:paraId="6B04841A" w14:textId="76B1B3F3" w:rsidR="0089390E" w:rsidRPr="0017763E" w:rsidRDefault="0089390E" w:rsidP="0017763E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  <w:rPrChange w:id="581" w:author="dong" w:date="2019-04-03T13:45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pPrChange w:id="582" w:author="dong" w:date="2019-04-03T13:45:00Z">
          <w:pPr>
            <w:autoSpaceDE w:val="0"/>
            <w:autoSpaceDN w:val="0"/>
            <w:adjustRightInd w:val="0"/>
            <w:jc w:val="left"/>
          </w:pPr>
        </w:pPrChange>
      </w:pPr>
      <w:r w:rsidRPr="0017763E">
        <w:rPr>
          <w:rFonts w:ascii="新宋体" w:hAnsi="新宋体" w:cs="新宋体"/>
          <w:color w:val="000000"/>
          <w:kern w:val="0"/>
          <w:sz w:val="24"/>
          <w:szCs w:val="24"/>
          <w:rPrChange w:id="583" w:author="dong" w:date="2019-04-03T13:45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ab/>
      </w:r>
      <w:r w:rsidRPr="0017763E">
        <w:rPr>
          <w:rFonts w:ascii="新宋体" w:hAnsi="新宋体" w:cs="新宋体"/>
          <w:color w:val="000000"/>
          <w:kern w:val="0"/>
          <w:sz w:val="24"/>
          <w:szCs w:val="24"/>
          <w:rPrChange w:id="584" w:author="dong" w:date="2019-04-03T13:45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ab/>
        <w:t xml:space="preserve">201 </w:t>
      </w:r>
      <w:r w:rsidRPr="0017763E">
        <w:rPr>
          <w:rFonts w:ascii="新宋体" w:hAnsi="新宋体" w:cs="新宋体"/>
          <w:color w:val="000000"/>
          <w:kern w:val="0"/>
          <w:sz w:val="24"/>
          <w:szCs w:val="24"/>
          <w:rPrChange w:id="585" w:author="dong" w:date="2019-04-03T13:45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>表示当前已登录</w:t>
      </w:r>
      <w:ins w:id="586" w:author="dong" w:date="2019-04-03T13:45:00Z">
        <w:r w:rsidR="003547DC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。</w:t>
        </w:r>
      </w:ins>
    </w:p>
    <w:p w14:paraId="274CCE69" w14:textId="77777777" w:rsidR="0089390E" w:rsidRPr="0017763E" w:rsidRDefault="0089390E" w:rsidP="0017763E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  <w:rPrChange w:id="587" w:author="dong" w:date="2019-04-03T13:45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pPrChange w:id="588" w:author="dong" w:date="2019-04-03T13:45:00Z">
          <w:pPr>
            <w:autoSpaceDE w:val="0"/>
            <w:autoSpaceDN w:val="0"/>
            <w:adjustRightInd w:val="0"/>
            <w:jc w:val="left"/>
          </w:pPr>
        </w:pPrChange>
      </w:pPr>
      <w:r w:rsidRPr="006C3347">
        <w:rPr>
          <w:rFonts w:ascii="新宋体" w:hAnsi="新宋体" w:cs="新宋体"/>
          <w:b/>
          <w:color w:val="000000"/>
          <w:kern w:val="0"/>
          <w:sz w:val="24"/>
          <w:szCs w:val="24"/>
          <w:rPrChange w:id="589" w:author="dong" w:date="2019-04-03T14:20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>参数</w:t>
      </w:r>
      <w:r w:rsidRPr="0017763E">
        <w:rPr>
          <w:rFonts w:ascii="新宋体" w:hAnsi="新宋体" w:cs="新宋体"/>
          <w:color w:val="000000"/>
          <w:kern w:val="0"/>
          <w:sz w:val="24"/>
          <w:szCs w:val="24"/>
          <w:rPrChange w:id="590" w:author="dong" w:date="2019-04-03T13:45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>：</w:t>
      </w:r>
    </w:p>
    <w:p w14:paraId="48975A73" w14:textId="77777777" w:rsidR="0089390E" w:rsidRPr="0017763E" w:rsidRDefault="0089390E" w:rsidP="0017763E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  <w:rPrChange w:id="591" w:author="dong" w:date="2019-04-03T13:45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pPrChange w:id="592" w:author="dong" w:date="2019-04-03T13:45:00Z">
          <w:pPr>
            <w:autoSpaceDE w:val="0"/>
            <w:autoSpaceDN w:val="0"/>
            <w:adjustRightInd w:val="0"/>
            <w:jc w:val="left"/>
          </w:pPr>
        </w:pPrChange>
      </w:pPr>
      <w:r w:rsidRPr="0017763E">
        <w:rPr>
          <w:rFonts w:ascii="新宋体" w:hAnsi="新宋体" w:cs="新宋体"/>
          <w:color w:val="000000"/>
          <w:kern w:val="0"/>
          <w:sz w:val="24"/>
          <w:szCs w:val="24"/>
          <w:rPrChange w:id="593" w:author="dong" w:date="2019-04-03T13:45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ab/>
        <w:t>username</w:t>
      </w:r>
      <w:r w:rsidRPr="0017763E">
        <w:rPr>
          <w:rFonts w:ascii="新宋体" w:hAnsi="新宋体" w:cs="新宋体"/>
          <w:color w:val="000000"/>
          <w:kern w:val="0"/>
          <w:sz w:val="24"/>
          <w:szCs w:val="24"/>
          <w:rPrChange w:id="594" w:author="dong" w:date="2019-04-03T13:45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>：注册用户名</w:t>
      </w:r>
    </w:p>
    <w:p w14:paraId="7175D27A" w14:textId="77777777" w:rsidR="0089390E" w:rsidRPr="0017763E" w:rsidDel="00F8744A" w:rsidRDefault="0089390E" w:rsidP="0017763E">
      <w:pPr>
        <w:autoSpaceDE w:val="0"/>
        <w:autoSpaceDN w:val="0"/>
        <w:adjustRightInd w:val="0"/>
        <w:spacing w:line="24" w:lineRule="atLeast"/>
        <w:jc w:val="left"/>
        <w:rPr>
          <w:del w:id="595" w:author="dong" w:date="2019-04-03T13:45:00Z"/>
          <w:rFonts w:ascii="新宋体" w:hAnsi="新宋体" w:cs="新宋体"/>
          <w:color w:val="000000"/>
          <w:kern w:val="0"/>
          <w:sz w:val="24"/>
          <w:szCs w:val="24"/>
          <w:rPrChange w:id="596" w:author="dong" w:date="2019-04-03T13:45:00Z">
            <w:rPr>
              <w:del w:id="597" w:author="dong" w:date="2019-04-03T13:45:00Z"/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pPrChange w:id="598" w:author="dong" w:date="2019-04-03T13:45:00Z">
          <w:pPr>
            <w:autoSpaceDE w:val="0"/>
            <w:autoSpaceDN w:val="0"/>
            <w:adjustRightInd w:val="0"/>
            <w:jc w:val="left"/>
          </w:pPr>
        </w:pPrChange>
      </w:pPr>
      <w:r w:rsidRPr="0017763E">
        <w:rPr>
          <w:rFonts w:ascii="新宋体" w:hAnsi="新宋体" w:cs="新宋体"/>
          <w:color w:val="000000"/>
          <w:kern w:val="0"/>
          <w:sz w:val="24"/>
          <w:szCs w:val="24"/>
          <w:rPrChange w:id="599" w:author="dong" w:date="2019-04-03T13:45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ab/>
        <w:t>passwd</w:t>
      </w:r>
      <w:r w:rsidRPr="0017763E">
        <w:rPr>
          <w:rFonts w:ascii="新宋体" w:hAnsi="新宋体" w:cs="新宋体"/>
          <w:color w:val="000000"/>
          <w:kern w:val="0"/>
          <w:sz w:val="24"/>
          <w:szCs w:val="24"/>
          <w:rPrChange w:id="600" w:author="dong" w:date="2019-04-03T13:45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>：登录密码</w:t>
      </w:r>
    </w:p>
    <w:p w14:paraId="5FB97FD4" w14:textId="77777777" w:rsidR="0089390E" w:rsidRDefault="0089390E" w:rsidP="00F8744A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 w:hint="eastAsia"/>
          <w:color w:val="000000"/>
          <w:kern w:val="0"/>
          <w:sz w:val="24"/>
          <w:szCs w:val="24"/>
        </w:rPr>
        <w:pPrChange w:id="601" w:author="dong" w:date="2019-04-03T13:45:00Z">
          <w:pPr>
            <w:autoSpaceDE w:val="0"/>
            <w:autoSpaceDN w:val="0"/>
            <w:adjustRightInd w:val="0"/>
            <w:ind w:firstLineChars="400" w:firstLine="960"/>
            <w:jc w:val="left"/>
          </w:pPr>
        </w:pPrChange>
      </w:pPr>
    </w:p>
    <w:p w14:paraId="40AEF51A" w14:textId="65B29E4B" w:rsidR="001A3B92" w:rsidRPr="009F5040" w:rsidRDefault="001A3B92" w:rsidP="00FE7558">
      <w:pPr>
        <w:pStyle w:val="3"/>
        <w:pPrChange w:id="602" w:author="dong" w:date="2019-04-03T14:14:00Z">
          <w:pPr>
            <w:pStyle w:val="4"/>
          </w:pPr>
        </w:pPrChange>
      </w:pPr>
      <w:bookmarkStart w:id="603" w:name="_Toc5194747"/>
      <w:r w:rsidRPr="009F5040">
        <w:t>进入房间</w:t>
      </w:r>
      <w:bookmarkEnd w:id="603"/>
      <w:del w:id="604" w:author="dong" w:date="2019-04-03T14:36:00Z">
        <w:r w:rsidRPr="009F5040" w:rsidDel="00FD7DD7">
          <w:rPr>
            <w:rFonts w:hint="eastAsia"/>
          </w:rPr>
          <w:delText>（根据房间编号）</w:delText>
        </w:r>
      </w:del>
    </w:p>
    <w:p w14:paraId="12FDCDED" w14:textId="67DF532C" w:rsidR="00380659" w:rsidRPr="001A3B92" w:rsidRDefault="005E65C1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605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ins w:id="606" w:author="dong" w:date="2019-04-03T14:16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del w:id="607" w:author="dong" w:date="2019-04-03T14:16:00Z">
        <w:r w:rsidR="001A3B92" w:rsidRPr="001A3B92" w:rsidDel="005E65C1">
          <w:rPr>
            <w:rFonts w:ascii="新宋体" w:hAnsi="新宋体" w:cs="新宋体"/>
            <w:color w:val="6F008A"/>
            <w:kern w:val="0"/>
            <w:sz w:val="24"/>
            <w:szCs w:val="24"/>
          </w:rPr>
          <w:delText>RTCS_API</w:delText>
        </w:r>
      </w:del>
      <w:r w:rsidR="001A3B92" w:rsidRPr="001A3B92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del w:id="608" w:author="dong" w:date="2019-04-03T13:45:00Z">
        <w:r w:rsidR="001A3B92" w:rsidRPr="001A3B92" w:rsidDel="009F7154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="001A3B92" w:rsidRPr="001A3B92" w:rsidDel="009F7154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r w:rsidR="001A3B92" w:rsidRPr="001A3B92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1A3B92" w:rsidRPr="001A3B92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RTCS_EnterRoom(</w:t>
      </w:r>
      <w:del w:id="609" w:author="dong" w:date="2019-04-03T13:46:00Z">
        <w:r w:rsidR="001A3B92" w:rsidRPr="001A3B92" w:rsidDel="0019232F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="001A3B92" w:rsidRPr="001A3B92" w:rsidDel="0019232F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r w:rsidR="001A3B92" w:rsidRPr="001A3B92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1A3B92" w:rsidRPr="001A3B92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1A3B92" w:rsidRPr="001A3B92">
        <w:rPr>
          <w:rFonts w:ascii="新宋体" w:hAnsi="新宋体" w:cs="新宋体"/>
          <w:color w:val="808080"/>
          <w:kern w:val="0"/>
          <w:sz w:val="24"/>
          <w:szCs w:val="24"/>
        </w:rPr>
        <w:t>dwRoomid</w:t>
      </w:r>
      <w:r w:rsidR="001A3B92" w:rsidRPr="001A3B92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ins w:id="610" w:author="dong" w:date="2019-04-03T13:46:00Z">
        <w:r w:rsidR="0019232F" w:rsidRPr="00402007">
          <w:rPr>
            <w:rFonts w:ascii="新宋体" w:hAnsi="新宋体" w:cs="新宋体"/>
            <w:color w:val="0000FF"/>
            <w:kern w:val="0"/>
            <w:sz w:val="24"/>
            <w:szCs w:val="24"/>
            <w:rPrChange w:id="611" w:author="dong" w:date="2019-04-03T13:46:00Z"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rPrChange>
          </w:rPr>
          <w:t>const</w:t>
        </w:r>
        <w:r w:rsidR="0019232F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</w:t>
        </w:r>
      </w:ins>
      <w:r w:rsidR="001A3B92" w:rsidRPr="001A3B92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="001A3B92" w:rsidRPr="001A3B92">
        <w:rPr>
          <w:rFonts w:ascii="新宋体" w:hAnsi="新宋体" w:cs="新宋体"/>
          <w:color w:val="000000"/>
          <w:kern w:val="0"/>
          <w:sz w:val="24"/>
          <w:szCs w:val="24"/>
        </w:rPr>
        <w:t xml:space="preserve">* </w:t>
      </w:r>
      <w:r w:rsidR="001A3B92" w:rsidRPr="001A3B92">
        <w:rPr>
          <w:rFonts w:ascii="新宋体" w:hAnsi="新宋体" w:cs="新宋体"/>
          <w:color w:val="808080"/>
          <w:kern w:val="0"/>
          <w:sz w:val="24"/>
          <w:szCs w:val="24"/>
        </w:rPr>
        <w:t>lpRoomPass</w:t>
      </w:r>
      <w:ins w:id="612" w:author="dong" w:date="2019-04-03T13:46:00Z">
        <w:r w:rsidR="0068442A">
          <w:rPr>
            <w:rFonts w:ascii="新宋体" w:hAnsi="新宋体" w:cs="新宋体"/>
            <w:color w:val="808080"/>
            <w:kern w:val="0"/>
            <w:sz w:val="24"/>
            <w:szCs w:val="24"/>
          </w:rPr>
          <w:t xml:space="preserve"> = 0</w:t>
        </w:r>
      </w:ins>
      <w:r w:rsidR="001A3B92" w:rsidRPr="001A3B92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2DD1AAA8" w14:textId="77777777" w:rsidR="001A3B92" w:rsidRPr="001A3B92" w:rsidRDefault="001A3B92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613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6C33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614" w:author="dong" w:date="2019-04-03T14:20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功能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根据房间编号进入房间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5F8CB34A" w14:textId="77777777" w:rsidR="001A3B92" w:rsidRPr="001A3B92" w:rsidRDefault="001A3B92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615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6C33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616" w:author="dong" w:date="2019-04-03T14:20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返回值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0  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33C709EE" w14:textId="77777777" w:rsidR="001A3B92" w:rsidRPr="001A3B92" w:rsidRDefault="001A3B92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617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 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    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308  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当前已进入房间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75D4C673" w14:textId="77777777" w:rsidR="001A3B92" w:rsidRPr="001A3B92" w:rsidRDefault="001A3B92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618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6C33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619" w:author="dong" w:date="2019-04-03T14:20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</w:t>
      </w:r>
    </w:p>
    <w:p w14:paraId="7ECE258E" w14:textId="54517A59" w:rsidR="001A3B92" w:rsidRPr="001A3B92" w:rsidRDefault="001A3B92" w:rsidP="001F3646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620" w:author="dong" w:date="2019-04-03T13:46:00Z">
          <w:pPr>
            <w:autoSpaceDE w:val="0"/>
            <w:autoSpaceDN w:val="0"/>
            <w:adjustRightInd w:val="0"/>
            <w:ind w:firstLineChars="400" w:firstLine="960"/>
            <w:jc w:val="left"/>
          </w:pPr>
        </w:pPrChange>
      </w:pP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dwRoomid</w:t>
      </w:r>
      <w:ins w:id="621" w:author="dong" w:date="2019-04-03T13:47:00Z">
        <w:r w:rsidR="00F70622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：</w:t>
        </w:r>
      </w:ins>
      <w:del w:id="622" w:author="dong" w:date="2019-04-03T13:47:00Z">
        <w:r w:rsidRPr="001A3B92" w:rsidDel="00F70622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 </w:delText>
        </w:r>
      </w:del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房间编号，系统唯一；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4583BB7C" w14:textId="1FD0C948" w:rsidR="001A3B92" w:rsidRPr="001A3B92" w:rsidRDefault="001A3B92" w:rsidP="001F3646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623" w:author="dong" w:date="2019-04-03T13:46:00Z">
          <w:pPr>
            <w:autoSpaceDE w:val="0"/>
            <w:autoSpaceDN w:val="0"/>
            <w:adjustRightInd w:val="0"/>
            <w:ind w:firstLineChars="400" w:firstLine="960"/>
            <w:jc w:val="left"/>
          </w:pPr>
        </w:pPrChange>
      </w:pP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lpRoomPass</w:t>
      </w:r>
      <w:del w:id="624" w:author="dong" w:date="2019-04-03T13:47:00Z">
        <w:r w:rsidRPr="001A3B92" w:rsidDel="00F70622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 </w:delText>
        </w:r>
      </w:del>
      <w:ins w:id="625" w:author="dong" w:date="2019-04-03T13:47:00Z">
        <w:r w:rsidR="00F70622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：</w:t>
        </w:r>
      </w:ins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房间密码（当房间需要密码时有效，如果没有可为空）；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7C4D8968" w14:textId="77777777" w:rsidR="001A3B92" w:rsidRPr="001A3B92" w:rsidRDefault="001A3B92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626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6C33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627" w:author="dong" w:date="2019-04-03T14:20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备注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459D58BC" w14:textId="76110CB7" w:rsidR="001A3B92" w:rsidRPr="001A3B92" w:rsidRDefault="001A3B92" w:rsidP="001F3646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628" w:author="dong" w:date="2019-04-03T13:47:00Z">
          <w:pPr>
            <w:autoSpaceDE w:val="0"/>
            <w:autoSpaceDN w:val="0"/>
            <w:adjustRightInd w:val="0"/>
            <w:jc w:val="left"/>
          </w:pPr>
        </w:pPrChange>
      </w:pPr>
      <w:del w:id="629" w:author="dong" w:date="2019-04-03T13:47:00Z">
        <w:r w:rsidRPr="001A3B92" w:rsidDel="001F3646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  <w:r w:rsidDel="001F3646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  </w:delText>
        </w:r>
      </w:del>
      <w:del w:id="630" w:author="dong" w:date="2019-04-03T13:46:00Z">
        <w:r w:rsidDel="001F3646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该方法可以登录系统之后立即调用，而不用关心登录系统是否成功，当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SDK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登录系统成功之后，如果之前调用过该方法，则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SDK 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将会自动向服务器发出进入房间的申请。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40620B2C" w14:textId="77777777" w:rsidR="001A3B92" w:rsidDel="00F33ED8" w:rsidRDefault="001A3B92" w:rsidP="001F3646">
      <w:pPr>
        <w:autoSpaceDE w:val="0"/>
        <w:autoSpaceDN w:val="0"/>
        <w:adjustRightInd w:val="0"/>
        <w:spacing w:line="24" w:lineRule="atLeast"/>
        <w:ind w:firstLine="420"/>
        <w:rPr>
          <w:del w:id="631" w:author="dong" w:date="2019-04-03T13:47:00Z"/>
          <w:rFonts w:ascii="新宋体" w:hAnsi="新宋体" w:cs="新宋体"/>
          <w:color w:val="000000"/>
          <w:kern w:val="0"/>
          <w:sz w:val="24"/>
          <w:szCs w:val="24"/>
        </w:rPr>
        <w:pPrChange w:id="632" w:author="dong" w:date="2019-04-03T13:47:00Z">
          <w:pPr>
            <w:autoSpaceDE w:val="0"/>
            <w:autoSpaceDN w:val="0"/>
            <w:adjustRightInd w:val="0"/>
            <w:ind w:firstLineChars="300" w:firstLine="720"/>
          </w:pPr>
        </w:pPrChange>
      </w:pP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返回值为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0 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并不表示进入房间成功，仅表示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SDK </w:t>
      </w:r>
      <w:r w:rsidRPr="001A3B92">
        <w:rPr>
          <w:rFonts w:ascii="新宋体" w:hAnsi="新宋体" w:cs="新宋体" w:hint="eastAsia"/>
          <w:color w:val="000000"/>
          <w:kern w:val="0"/>
          <w:sz w:val="24"/>
          <w:szCs w:val="24"/>
        </w:rPr>
        <w:t>已成功收到进入房间的指令，不论成功，或是失败，都将会通过相应的消息通知上层应用，这里是一个异步的过程。</w:t>
      </w:r>
    </w:p>
    <w:p w14:paraId="30AE2D64" w14:textId="77777777" w:rsidR="002D4F6A" w:rsidRPr="002D4F6A" w:rsidRDefault="002D4F6A" w:rsidP="00F33ED8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 w:hint="eastAsia"/>
          <w:color w:val="000000"/>
          <w:kern w:val="0"/>
          <w:sz w:val="24"/>
          <w:szCs w:val="24"/>
        </w:rPr>
        <w:pPrChange w:id="633" w:author="dong" w:date="2019-04-03T13:47:00Z">
          <w:pPr>
            <w:autoSpaceDE w:val="0"/>
            <w:autoSpaceDN w:val="0"/>
            <w:adjustRightInd w:val="0"/>
          </w:pPr>
        </w:pPrChange>
      </w:pPr>
    </w:p>
    <w:p w14:paraId="7A5DE654" w14:textId="77777777" w:rsidR="002874ED" w:rsidRPr="009F5040" w:rsidRDefault="002874ED" w:rsidP="00FE7558">
      <w:pPr>
        <w:pStyle w:val="3"/>
        <w:pPrChange w:id="634" w:author="dong" w:date="2019-04-03T14:14:00Z">
          <w:pPr>
            <w:pStyle w:val="4"/>
          </w:pPr>
        </w:pPrChange>
      </w:pPr>
      <w:bookmarkStart w:id="635" w:name="_Toc5194748"/>
      <w:r w:rsidRPr="009F5040">
        <w:t>离开房间</w:t>
      </w:r>
      <w:bookmarkEnd w:id="635"/>
    </w:p>
    <w:p w14:paraId="7F5A0D90" w14:textId="30BB5BA7" w:rsidR="002874ED" w:rsidRDefault="005E65C1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636" w:author="dong" w:date="2019-04-03T13:44:00Z">
          <w:pPr>
            <w:autoSpaceDE w:val="0"/>
            <w:autoSpaceDN w:val="0"/>
            <w:adjustRightInd w:val="0"/>
          </w:pPr>
        </w:pPrChange>
      </w:pPr>
      <w:ins w:id="637" w:author="dong" w:date="2019-04-03T14:16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del w:id="638" w:author="dong" w:date="2019-04-03T14:16:00Z">
        <w:r w:rsidR="002874ED" w:rsidRPr="002874ED" w:rsidDel="005E65C1">
          <w:rPr>
            <w:rFonts w:ascii="新宋体" w:hAnsi="新宋体" w:cs="新宋体"/>
            <w:color w:val="6F008A"/>
            <w:kern w:val="0"/>
            <w:sz w:val="24"/>
            <w:szCs w:val="24"/>
          </w:rPr>
          <w:delText>RTCS_API</w:delText>
        </w:r>
      </w:del>
      <w:r w:rsidR="002874ED" w:rsidRPr="002874ED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del w:id="639" w:author="dong" w:date="2019-04-03T13:47:00Z">
        <w:r w:rsidR="002874ED" w:rsidRPr="002874ED" w:rsidDel="002E0231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="002874ED" w:rsidRPr="002874ED" w:rsidDel="002E023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r w:rsidR="002874ED" w:rsidRPr="002874ED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2874ED" w:rsidRPr="002874ED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RTCS_LeaveRoom(</w:t>
      </w:r>
      <w:del w:id="640" w:author="dong" w:date="2019-04-03T13:47:00Z">
        <w:r w:rsidR="002874ED" w:rsidRPr="002874ED" w:rsidDel="002E0231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="002874ED" w:rsidRPr="002874ED" w:rsidDel="002E023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r w:rsidR="002874ED" w:rsidRPr="002874ED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2874ED" w:rsidRPr="002874ED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2874ED" w:rsidRPr="002874ED">
        <w:rPr>
          <w:rFonts w:ascii="新宋体" w:hAnsi="新宋体" w:cs="新宋体"/>
          <w:color w:val="808080"/>
          <w:kern w:val="0"/>
          <w:sz w:val="24"/>
          <w:szCs w:val="24"/>
        </w:rPr>
        <w:t>dwRoomid</w:t>
      </w:r>
      <w:r w:rsidR="002874ED" w:rsidRPr="002874ED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3CC740A1" w14:textId="22D6FBD0" w:rsidR="002874ED" w:rsidRPr="002874ED" w:rsidRDefault="002874ED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641" w:author="dong" w:date="2019-04-03T13:44:00Z">
          <w:pPr>
            <w:autoSpaceDE w:val="0"/>
            <w:autoSpaceDN w:val="0"/>
            <w:adjustRightInd w:val="0"/>
          </w:pPr>
        </w:pPrChange>
      </w:pPr>
      <w:r w:rsidRPr="008E25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642" w:author="dong" w:date="2019-04-03T14:20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功能</w:t>
      </w:r>
      <w:ins w:id="643" w:author="dong" w:date="2019-04-03T13:47:00Z">
        <w:r w:rsidR="00193558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：</w:t>
        </w:r>
      </w:ins>
      <w:del w:id="644" w:author="dong" w:date="2019-04-03T13:47:00Z">
        <w:r w:rsidRPr="002874ED" w:rsidDel="00193558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：</w:delText>
        </w:r>
        <w:r w:rsidDel="00193558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</w:delText>
        </w:r>
      </w:del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离开房间。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430728F2" w14:textId="77777777" w:rsidR="002874ED" w:rsidRPr="002874ED" w:rsidRDefault="002874ED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645" w:author="dong" w:date="2019-04-03T13:44:00Z">
          <w:pPr>
            <w:autoSpaceDE w:val="0"/>
            <w:autoSpaceDN w:val="0"/>
            <w:adjustRightInd w:val="0"/>
          </w:pPr>
        </w:pPrChange>
      </w:pPr>
      <w:r w:rsidRPr="008E25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646" w:author="dong" w:date="2019-04-03T14:20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返回值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 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4BA9832" w14:textId="77777777" w:rsidR="002874ED" w:rsidRPr="002874ED" w:rsidRDefault="002874ED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647" w:author="dong" w:date="2019-04-03T13:44:00Z">
          <w:pPr>
            <w:autoSpaceDE w:val="0"/>
            <w:autoSpaceDN w:val="0"/>
            <w:adjustRightInd w:val="0"/>
          </w:pPr>
        </w:pPrChange>
      </w:pP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 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   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3  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不在房间中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56D6632" w14:textId="77777777" w:rsidR="002874ED" w:rsidRPr="002874ED" w:rsidRDefault="002874ED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648" w:author="dong" w:date="2019-04-03T13:44:00Z">
          <w:pPr>
            <w:autoSpaceDE w:val="0"/>
            <w:autoSpaceDN w:val="0"/>
            <w:adjustRightInd w:val="0"/>
          </w:pPr>
        </w:pPrChange>
      </w:pP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lastRenderedPageBreak/>
        <w:t xml:space="preserve">   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   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208  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没有登录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50F65033" w14:textId="77777777" w:rsidR="002874ED" w:rsidRPr="002874ED" w:rsidRDefault="002874ED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649" w:author="dong" w:date="2019-04-03T13:44:00Z">
          <w:pPr>
            <w:autoSpaceDE w:val="0"/>
            <w:autoSpaceDN w:val="0"/>
            <w:adjustRightInd w:val="0"/>
          </w:pPr>
        </w:pPrChange>
      </w:pPr>
      <w:r w:rsidRPr="008E25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650" w:author="dong" w:date="2019-04-03T14:21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146F8BAC" w14:textId="77777777" w:rsidR="002874ED" w:rsidRPr="002874ED" w:rsidRDefault="002874ED" w:rsidP="006E705B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651" w:author="dong" w:date="2019-04-03T13:47:00Z">
          <w:pPr>
            <w:autoSpaceDE w:val="0"/>
            <w:autoSpaceDN w:val="0"/>
            <w:adjustRightInd w:val="0"/>
            <w:ind w:firstLineChars="400" w:firstLine="960"/>
          </w:pPr>
        </w:pPrChange>
      </w:pP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dwRoomid 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房间编号，为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-1 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表示退出当前房间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</w:t>
      </w:r>
    </w:p>
    <w:p w14:paraId="164E027B" w14:textId="77777777" w:rsidR="002874ED" w:rsidRPr="002874ED" w:rsidRDefault="002874ED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652" w:author="dong" w:date="2019-04-03T13:44:00Z">
          <w:pPr>
            <w:autoSpaceDE w:val="0"/>
            <w:autoSpaceDN w:val="0"/>
            <w:adjustRightInd w:val="0"/>
          </w:pPr>
        </w:pPrChange>
      </w:pPr>
      <w:r w:rsidRPr="008E25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653" w:author="dong" w:date="2019-04-03T14:21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备注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49C1D69D" w14:textId="77777777" w:rsidR="002874ED" w:rsidRDefault="002874ED" w:rsidP="006E705B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654" w:author="dong" w:date="2019-04-03T13:47:00Z">
          <w:pPr>
            <w:autoSpaceDE w:val="0"/>
            <w:autoSpaceDN w:val="0"/>
            <w:adjustRightInd w:val="0"/>
          </w:pPr>
        </w:pPrChange>
      </w:pPr>
      <w:del w:id="655" w:author="dong" w:date="2019-04-03T13:47:00Z">
        <w:r w:rsidRPr="002874ED" w:rsidDel="006E705B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  <w:r w:rsidDel="006E705B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    </w:delText>
        </w:r>
      </w:del>
      <w:r w:rsidRPr="002874ED">
        <w:rPr>
          <w:rFonts w:ascii="新宋体" w:hAnsi="新宋体" w:cs="新宋体" w:hint="eastAsia"/>
          <w:color w:val="000000"/>
          <w:kern w:val="0"/>
          <w:sz w:val="24"/>
          <w:szCs w:val="24"/>
        </w:rPr>
        <w:t>在用户变换房间之前，需要调用该方法离开房间，然后才能进入新的房间。</w:t>
      </w:r>
    </w:p>
    <w:p w14:paraId="05FF76EE" w14:textId="77777777" w:rsidR="00566C4F" w:rsidRPr="00566C4F" w:rsidRDefault="00566C4F" w:rsidP="00FE7558">
      <w:pPr>
        <w:pStyle w:val="3"/>
        <w:pPrChange w:id="656" w:author="dong" w:date="2019-04-03T14:14:00Z">
          <w:pPr>
            <w:pStyle w:val="4"/>
          </w:pPr>
        </w:pPrChange>
      </w:pPr>
      <w:bookmarkStart w:id="657" w:name="_Toc5194749"/>
      <w:r w:rsidRPr="00566C4F">
        <w:rPr>
          <w:rFonts w:hint="eastAsia"/>
        </w:rPr>
        <w:t>注销系统</w:t>
      </w:r>
      <w:bookmarkEnd w:id="657"/>
    </w:p>
    <w:p w14:paraId="34822BE7" w14:textId="18266A20" w:rsidR="00566C4F" w:rsidRPr="00566C4F" w:rsidRDefault="005E65C1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658" w:author="dong" w:date="2019-04-03T13:44:00Z">
          <w:pPr>
            <w:autoSpaceDE w:val="0"/>
            <w:autoSpaceDN w:val="0"/>
            <w:adjustRightInd w:val="0"/>
          </w:pPr>
        </w:pPrChange>
      </w:pPr>
      <w:ins w:id="659" w:author="dong" w:date="2019-04-03T14:16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ins w:id="660" w:author="dong" w:date="2019-04-03T13:48:00Z">
        <w:r w:rsidR="00300810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</w:t>
        </w:r>
      </w:ins>
      <w:r w:rsidR="00566C4F" w:rsidRPr="00B146A1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566C4F" w:rsidRPr="00566C4F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566C4F">
        <w:rPr>
          <w:rFonts w:ascii="新宋体" w:hAnsi="新宋体" w:cs="新宋体"/>
          <w:color w:val="000000"/>
          <w:kern w:val="0"/>
          <w:sz w:val="24"/>
          <w:szCs w:val="24"/>
        </w:rPr>
        <w:t>RTCS</w:t>
      </w:r>
      <w:r w:rsidR="00566C4F" w:rsidRPr="00566C4F">
        <w:rPr>
          <w:rFonts w:ascii="新宋体" w:hAnsi="新宋体" w:cs="新宋体"/>
          <w:color w:val="000000"/>
          <w:kern w:val="0"/>
          <w:sz w:val="24"/>
          <w:szCs w:val="24"/>
        </w:rPr>
        <w:t>_Logout(VOID);</w:t>
      </w:r>
    </w:p>
    <w:p w14:paraId="00DB138A" w14:textId="77777777" w:rsidR="00566C4F" w:rsidRPr="00566C4F" w:rsidRDefault="00566C4F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661" w:author="dong" w:date="2019-04-03T13:44:00Z">
          <w:pPr>
            <w:autoSpaceDE w:val="0"/>
            <w:autoSpaceDN w:val="0"/>
            <w:adjustRightInd w:val="0"/>
          </w:pPr>
        </w:pPrChange>
      </w:pPr>
      <w:r w:rsidRPr="008E25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662" w:author="dong" w:date="2019-04-03T14:21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功能</w:t>
      </w:r>
      <w:r w:rsidRPr="00566C4F">
        <w:rPr>
          <w:rFonts w:ascii="新宋体" w:hAnsi="新宋体" w:cs="新宋体" w:hint="eastAsia"/>
          <w:color w:val="000000"/>
          <w:kern w:val="0"/>
          <w:sz w:val="24"/>
          <w:szCs w:val="24"/>
        </w:rPr>
        <w:t>：将用户从系统中注销。</w:t>
      </w:r>
    </w:p>
    <w:p w14:paraId="6F8947B5" w14:textId="5CF75FAC" w:rsidR="00566C4F" w:rsidRPr="00566C4F" w:rsidRDefault="00566C4F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663" w:author="dong" w:date="2019-04-03T13:44:00Z">
          <w:pPr>
            <w:autoSpaceDE w:val="0"/>
            <w:autoSpaceDN w:val="0"/>
            <w:adjustRightInd w:val="0"/>
          </w:pPr>
        </w:pPrChange>
      </w:pPr>
      <w:r w:rsidRPr="008E25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664" w:author="dong" w:date="2019-04-03T14:21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返回值</w:t>
      </w:r>
      <w:r w:rsidRPr="00566C4F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566C4F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566C4F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  <w:ins w:id="665" w:author="dong" w:date="2019-04-03T13:48:00Z">
        <w:r w:rsidR="00CA1B83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。</w:t>
        </w:r>
      </w:ins>
    </w:p>
    <w:p w14:paraId="0090DBE7" w14:textId="77777777" w:rsidR="00566C4F" w:rsidRPr="00566C4F" w:rsidDel="0078437A" w:rsidRDefault="00566C4F" w:rsidP="00652DE1">
      <w:pPr>
        <w:autoSpaceDE w:val="0"/>
        <w:autoSpaceDN w:val="0"/>
        <w:adjustRightInd w:val="0"/>
        <w:spacing w:line="24" w:lineRule="atLeast"/>
        <w:rPr>
          <w:del w:id="666" w:author="dong" w:date="2019-04-03T13:48:00Z"/>
          <w:rFonts w:ascii="新宋体" w:hAnsi="新宋体" w:cs="新宋体"/>
          <w:color w:val="000000"/>
          <w:kern w:val="0"/>
          <w:sz w:val="24"/>
          <w:szCs w:val="24"/>
        </w:rPr>
        <w:pPrChange w:id="667" w:author="dong" w:date="2019-04-03T13:44:00Z">
          <w:pPr>
            <w:autoSpaceDE w:val="0"/>
            <w:autoSpaceDN w:val="0"/>
            <w:adjustRightInd w:val="0"/>
          </w:pPr>
        </w:pPrChange>
      </w:pPr>
      <w:r w:rsidRPr="008E25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668" w:author="dong" w:date="2019-04-03T14:21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 w:rsidRPr="00566C4F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5050D035" w14:textId="58524216" w:rsidR="00566C4F" w:rsidRPr="00566C4F" w:rsidRDefault="00566C4F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669" w:author="dong" w:date="2019-04-03T13:44:00Z">
          <w:pPr>
            <w:autoSpaceDE w:val="0"/>
            <w:autoSpaceDN w:val="0"/>
            <w:adjustRightInd w:val="0"/>
          </w:pPr>
        </w:pPrChange>
      </w:pPr>
      <w:r w:rsidRPr="00566C4F">
        <w:rPr>
          <w:rFonts w:ascii="新宋体" w:hAnsi="新宋体" w:cs="新宋体" w:hint="eastAsia"/>
          <w:color w:val="000000"/>
          <w:kern w:val="0"/>
          <w:sz w:val="24"/>
          <w:szCs w:val="24"/>
        </w:rPr>
        <w:t>无</w:t>
      </w:r>
      <w:ins w:id="670" w:author="dong" w:date="2019-04-03T13:48:00Z">
        <w:r w:rsidR="00CA1B83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。</w:t>
        </w:r>
      </w:ins>
    </w:p>
    <w:p w14:paraId="4750704C" w14:textId="77777777" w:rsidR="00566C4F" w:rsidRPr="00566C4F" w:rsidRDefault="00566C4F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671" w:author="dong" w:date="2019-04-03T13:44:00Z">
          <w:pPr>
            <w:autoSpaceDE w:val="0"/>
            <w:autoSpaceDN w:val="0"/>
            <w:adjustRightInd w:val="0"/>
          </w:pPr>
        </w:pPrChange>
      </w:pPr>
      <w:r w:rsidRPr="008E25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672" w:author="dong" w:date="2019-04-03T14:21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备注</w:t>
      </w:r>
      <w:r w:rsidRPr="00566C4F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</w:p>
    <w:p w14:paraId="73F10041" w14:textId="77777777" w:rsidR="00566C4F" w:rsidRPr="00566C4F" w:rsidRDefault="00566C4F" w:rsidP="004033C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673" w:author="dong" w:date="2019-04-03T13:48:00Z">
          <w:pPr>
            <w:autoSpaceDE w:val="0"/>
            <w:autoSpaceDN w:val="0"/>
            <w:adjustRightInd w:val="0"/>
          </w:pPr>
        </w:pPrChange>
      </w:pPr>
      <w:r w:rsidRPr="00566C4F">
        <w:rPr>
          <w:rFonts w:ascii="新宋体" w:hAnsi="新宋体" w:cs="新宋体" w:hint="eastAsia"/>
          <w:color w:val="000000"/>
          <w:kern w:val="0"/>
          <w:sz w:val="24"/>
          <w:szCs w:val="24"/>
        </w:rPr>
        <w:t>在切换用户（如用户换用其它的用户名登录系统）时需要先调用该方法，或</w:t>
      </w:r>
    </w:p>
    <w:p w14:paraId="657669D5" w14:textId="5ED5F14E" w:rsidR="00566C4F" w:rsidRDefault="00566C4F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674" w:author="dong" w:date="2019-04-03T13:44:00Z">
          <w:pPr>
            <w:autoSpaceDE w:val="0"/>
            <w:autoSpaceDN w:val="0"/>
            <w:adjustRightInd w:val="0"/>
          </w:pPr>
        </w:pPrChange>
      </w:pPr>
      <w:r w:rsidRPr="00566C4F">
        <w:rPr>
          <w:rFonts w:ascii="新宋体" w:hAnsi="新宋体" w:cs="新宋体" w:hint="eastAsia"/>
          <w:color w:val="000000"/>
          <w:kern w:val="0"/>
          <w:sz w:val="24"/>
          <w:szCs w:val="24"/>
        </w:rPr>
        <w:t>是在退出系统前需要调用该方法</w:t>
      </w:r>
      <w:ins w:id="675" w:author="dong" w:date="2019-04-03T13:48:00Z">
        <w:r w:rsidR="00CA1B83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。</w:t>
        </w:r>
      </w:ins>
    </w:p>
    <w:p w14:paraId="6930185B" w14:textId="31034E90" w:rsidR="001D1464" w:rsidDel="000B6A0D" w:rsidRDefault="001D1464" w:rsidP="00652DE1">
      <w:pPr>
        <w:pStyle w:val="4"/>
        <w:spacing w:line="24" w:lineRule="atLeast"/>
        <w:rPr>
          <w:del w:id="676" w:author="Windows 用户" w:date="2018-04-09T14:14:00Z"/>
        </w:rPr>
        <w:pPrChange w:id="677" w:author="dong" w:date="2019-04-03T13:44:00Z">
          <w:pPr>
            <w:pStyle w:val="4"/>
          </w:pPr>
        </w:pPrChange>
      </w:pPr>
      <w:del w:id="678" w:author="Windows 用户" w:date="2018-04-09T14:14:00Z">
        <w:r w:rsidDel="000B6A0D">
          <w:rPr>
            <w:rFonts w:hint="eastAsia"/>
          </w:rPr>
          <w:delText>断开</w:delText>
        </w:r>
        <w:commentRangeStart w:id="679"/>
        <w:r w:rsidDel="000B6A0D">
          <w:rPr>
            <w:rFonts w:hint="eastAsia"/>
          </w:rPr>
          <w:delText>服务器</w:delText>
        </w:r>
      </w:del>
      <w:bookmarkStart w:id="680" w:name="_Toc5194617"/>
      <w:bookmarkStart w:id="681" w:name="_Toc5194651"/>
      <w:bookmarkStart w:id="682" w:name="_Toc5194715"/>
      <w:bookmarkStart w:id="683" w:name="_Toc5194750"/>
      <w:commentRangeEnd w:id="679"/>
      <w:r w:rsidR="00325859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679"/>
      </w:r>
      <w:bookmarkEnd w:id="680"/>
      <w:bookmarkEnd w:id="681"/>
      <w:bookmarkEnd w:id="682"/>
      <w:bookmarkEnd w:id="683"/>
    </w:p>
    <w:p w14:paraId="75235976" w14:textId="5AA69A8C" w:rsidR="001D1464" w:rsidDel="000B6A0D" w:rsidRDefault="001D1464" w:rsidP="00652DE1">
      <w:pPr>
        <w:autoSpaceDE w:val="0"/>
        <w:autoSpaceDN w:val="0"/>
        <w:adjustRightInd w:val="0"/>
        <w:spacing w:line="24" w:lineRule="atLeast"/>
        <w:rPr>
          <w:del w:id="684" w:author="Windows 用户" w:date="2018-04-09T14:14:00Z"/>
          <w:rFonts w:ascii="新宋体" w:hAnsi="新宋体" w:cs="新宋体"/>
          <w:color w:val="000000"/>
          <w:kern w:val="0"/>
          <w:sz w:val="24"/>
          <w:szCs w:val="24"/>
        </w:rPr>
        <w:pPrChange w:id="685" w:author="dong" w:date="2019-04-03T13:44:00Z">
          <w:pPr>
            <w:autoSpaceDE w:val="0"/>
            <w:autoSpaceDN w:val="0"/>
            <w:adjustRightInd w:val="0"/>
          </w:pPr>
        </w:pPrChange>
      </w:pPr>
      <w:del w:id="686" w:author="Windows 用户" w:date="2018-04-09T14:14:00Z">
        <w:r w:rsidRPr="002874ED" w:rsidDel="000B6A0D">
          <w:rPr>
            <w:rFonts w:ascii="新宋体" w:hAnsi="新宋体" w:cs="新宋体"/>
            <w:color w:val="6F008A"/>
            <w:kern w:val="0"/>
            <w:sz w:val="24"/>
            <w:szCs w:val="24"/>
          </w:rPr>
          <w:delText>RTCS_API</w:delText>
        </w:r>
        <w:r w:rsidRPr="002874ED" w:rsidDel="000B6A0D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2874ED" w:rsidDel="000B6A0D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2874ED" w:rsidDel="000B6A0D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2874ED" w:rsidDel="000B6A0D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2874ED" w:rsidDel="000B6A0D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RTCS_</w:delText>
        </w:r>
        <w:r w:rsidDel="000B6A0D">
          <w:rPr>
            <w:rFonts w:ascii="新宋体" w:hAnsi="新宋体" w:cs="新宋体"/>
            <w:color w:val="000000"/>
            <w:kern w:val="0"/>
            <w:sz w:val="24"/>
            <w:szCs w:val="24"/>
          </w:rPr>
          <w:delText>Disconnect</w:delText>
        </w:r>
        <w:r w:rsidRPr="002874ED" w:rsidDel="000B6A0D">
          <w:rPr>
            <w:rFonts w:ascii="新宋体" w:hAnsi="新宋体" w:cs="新宋体"/>
            <w:color w:val="000000"/>
            <w:kern w:val="0"/>
            <w:sz w:val="24"/>
            <w:szCs w:val="24"/>
          </w:rPr>
          <w:delText>();</w:delText>
        </w:r>
      </w:del>
    </w:p>
    <w:p w14:paraId="069F4614" w14:textId="31B8E75F" w:rsidR="001D1464" w:rsidRPr="002874ED" w:rsidDel="000B6A0D" w:rsidRDefault="001D1464" w:rsidP="00652DE1">
      <w:pPr>
        <w:autoSpaceDE w:val="0"/>
        <w:autoSpaceDN w:val="0"/>
        <w:adjustRightInd w:val="0"/>
        <w:spacing w:line="24" w:lineRule="atLeast"/>
        <w:rPr>
          <w:del w:id="687" w:author="Windows 用户" w:date="2018-04-09T14:14:00Z"/>
          <w:rFonts w:ascii="新宋体" w:hAnsi="新宋体" w:cs="新宋体"/>
          <w:color w:val="000000"/>
          <w:kern w:val="0"/>
          <w:sz w:val="24"/>
          <w:szCs w:val="24"/>
        </w:rPr>
        <w:pPrChange w:id="688" w:author="dong" w:date="2019-04-03T13:44:00Z">
          <w:pPr>
            <w:autoSpaceDE w:val="0"/>
            <w:autoSpaceDN w:val="0"/>
            <w:adjustRightInd w:val="0"/>
          </w:pPr>
        </w:pPrChange>
      </w:pPr>
      <w:del w:id="689" w:author="Windows 用户" w:date="2018-04-09T14:14:00Z">
        <w:r w:rsidRPr="002874ED" w:rsidDel="000B6A0D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功能：</w:delText>
        </w:r>
        <w:r w:rsidDel="000B6A0D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</w:delText>
        </w:r>
        <w:r w:rsidR="006A61AE" w:rsidDel="000B6A0D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断开当前连接的核心服务器</w:delText>
        </w:r>
        <w:r w:rsidRPr="002874ED" w:rsidDel="000B6A0D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。</w:delText>
        </w:r>
        <w:r w:rsidRPr="002874ED" w:rsidDel="000B6A0D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27502EAE" w14:textId="0435089F" w:rsidR="001D1464" w:rsidRPr="002874ED" w:rsidDel="000B6A0D" w:rsidRDefault="001D1464" w:rsidP="00652DE1">
      <w:pPr>
        <w:autoSpaceDE w:val="0"/>
        <w:autoSpaceDN w:val="0"/>
        <w:adjustRightInd w:val="0"/>
        <w:spacing w:line="24" w:lineRule="atLeast"/>
        <w:rPr>
          <w:del w:id="690" w:author="Windows 用户" w:date="2018-04-09T14:14:00Z"/>
          <w:rFonts w:ascii="新宋体" w:hAnsi="新宋体" w:cs="新宋体"/>
          <w:color w:val="000000"/>
          <w:kern w:val="0"/>
          <w:sz w:val="24"/>
          <w:szCs w:val="24"/>
        </w:rPr>
        <w:pPrChange w:id="691" w:author="dong" w:date="2019-04-03T13:44:00Z">
          <w:pPr>
            <w:autoSpaceDE w:val="0"/>
            <w:autoSpaceDN w:val="0"/>
            <w:adjustRightInd w:val="0"/>
          </w:pPr>
        </w:pPrChange>
      </w:pPr>
      <w:del w:id="692" w:author="Windows 用户" w:date="2018-04-09T14:14:00Z">
        <w:r w:rsidRPr="002874ED" w:rsidDel="000B6A0D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返回值：</w:delText>
        </w:r>
        <w:r w:rsidRPr="002874ED" w:rsidDel="000B6A0D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0 </w:delText>
        </w:r>
        <w:r w:rsidRPr="002874ED" w:rsidDel="000B6A0D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表示成功，否则为出错代码</w:delText>
        </w:r>
        <w:r w:rsidRPr="002874ED" w:rsidDel="000B6A0D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4A1B92A4" w14:textId="684DE4A3" w:rsidR="001D1464" w:rsidDel="000B6A0D" w:rsidRDefault="001D1464" w:rsidP="00652DE1">
      <w:pPr>
        <w:autoSpaceDE w:val="0"/>
        <w:autoSpaceDN w:val="0"/>
        <w:adjustRightInd w:val="0"/>
        <w:spacing w:line="24" w:lineRule="atLeast"/>
        <w:rPr>
          <w:del w:id="693" w:author="Windows 用户" w:date="2018-04-09T14:14:00Z"/>
          <w:rFonts w:ascii="新宋体" w:hAnsi="新宋体" w:cs="新宋体"/>
          <w:color w:val="000000"/>
          <w:kern w:val="0"/>
          <w:sz w:val="24"/>
          <w:szCs w:val="24"/>
        </w:rPr>
        <w:pPrChange w:id="694" w:author="dong" w:date="2019-04-03T13:44:00Z">
          <w:pPr>
            <w:autoSpaceDE w:val="0"/>
            <w:autoSpaceDN w:val="0"/>
            <w:adjustRightInd w:val="0"/>
          </w:pPr>
        </w:pPrChange>
      </w:pPr>
      <w:del w:id="695" w:author="Windows 用户" w:date="2018-04-09T14:14:00Z">
        <w:r w:rsidRPr="002874ED" w:rsidDel="000B6A0D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参数：</w:delText>
        </w:r>
        <w:r w:rsidDel="000B6A0D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  <w:r w:rsidRPr="002874ED" w:rsidDel="000B6A0D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无</w:delText>
        </w:r>
        <w:r w:rsidRPr="002874ED" w:rsidDel="000B6A0D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1ED577B8" w14:textId="34B451B7" w:rsidR="001D1464" w:rsidRPr="002874ED" w:rsidDel="000B6A0D" w:rsidRDefault="001D1464" w:rsidP="00652DE1">
      <w:pPr>
        <w:autoSpaceDE w:val="0"/>
        <w:autoSpaceDN w:val="0"/>
        <w:adjustRightInd w:val="0"/>
        <w:spacing w:line="24" w:lineRule="atLeast"/>
        <w:rPr>
          <w:del w:id="696" w:author="Windows 用户" w:date="2018-04-09T14:14:00Z"/>
          <w:rFonts w:ascii="新宋体" w:hAnsi="新宋体" w:cs="新宋体"/>
          <w:color w:val="000000"/>
          <w:kern w:val="0"/>
          <w:sz w:val="24"/>
          <w:szCs w:val="24"/>
        </w:rPr>
        <w:pPrChange w:id="697" w:author="dong" w:date="2019-04-03T13:44:00Z">
          <w:pPr>
            <w:autoSpaceDE w:val="0"/>
            <w:autoSpaceDN w:val="0"/>
            <w:adjustRightInd w:val="0"/>
          </w:pPr>
        </w:pPrChange>
      </w:pPr>
      <w:del w:id="698" w:author="Windows 用户" w:date="2018-04-09T14:14:00Z">
        <w:r w:rsidRPr="002874ED" w:rsidDel="000B6A0D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备注：</w:delText>
        </w:r>
        <w:r w:rsidRPr="002874ED" w:rsidDel="000B6A0D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7385A5A1" w14:textId="57879DC9" w:rsidR="001D1464" w:rsidDel="000B6A0D" w:rsidRDefault="001D1464" w:rsidP="00652DE1">
      <w:pPr>
        <w:autoSpaceDE w:val="0"/>
        <w:autoSpaceDN w:val="0"/>
        <w:adjustRightInd w:val="0"/>
        <w:spacing w:line="24" w:lineRule="atLeast"/>
        <w:rPr>
          <w:del w:id="699" w:author="Windows 用户" w:date="2018-04-09T14:14:00Z"/>
          <w:rFonts w:ascii="新宋体" w:hAnsi="新宋体" w:cs="新宋体"/>
          <w:color w:val="000000"/>
          <w:kern w:val="0"/>
          <w:sz w:val="24"/>
          <w:szCs w:val="24"/>
        </w:rPr>
        <w:pPrChange w:id="700" w:author="dong" w:date="2019-04-03T13:44:00Z">
          <w:pPr>
            <w:autoSpaceDE w:val="0"/>
            <w:autoSpaceDN w:val="0"/>
            <w:adjustRightInd w:val="0"/>
          </w:pPr>
        </w:pPrChange>
      </w:pPr>
      <w:del w:id="701" w:author="Windows 用户" w:date="2018-04-09T14:14:00Z">
        <w:r w:rsidRPr="002874ED" w:rsidDel="000B6A0D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在切换</w:delText>
        </w:r>
        <w:r w:rsidR="006028CD" w:rsidDel="000B6A0D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核心服务器</w:delText>
        </w:r>
        <w:r w:rsidRPr="002874ED" w:rsidDel="000B6A0D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时需要先调用该方法，或</w:delText>
        </w:r>
        <w:r w:rsidDel="000B6A0D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是在退出系统前需要调用该方法。</w:delText>
        </w:r>
      </w:del>
    </w:p>
    <w:p w14:paraId="7BF94C78" w14:textId="10B1974E" w:rsidR="00E030C9" w:rsidRPr="009F5040" w:rsidRDefault="00E030C9" w:rsidP="00FE7558">
      <w:pPr>
        <w:pStyle w:val="3"/>
        <w:pPrChange w:id="702" w:author="dong" w:date="2019-04-03T14:14:00Z">
          <w:pPr>
            <w:pStyle w:val="4"/>
          </w:pPr>
        </w:pPrChange>
      </w:pPr>
      <w:bookmarkStart w:id="703" w:name="_Toc5194751"/>
      <w:r w:rsidRPr="009F5040">
        <w:t>获取指定房间在线用户列表</w:t>
      </w:r>
      <w:bookmarkEnd w:id="703"/>
    </w:p>
    <w:p w14:paraId="25F79207" w14:textId="71B3F3FC" w:rsidR="00E030C9" w:rsidRDefault="005E65C1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704" w:author="dong" w:date="2019-04-03T13:44:00Z">
          <w:pPr>
            <w:autoSpaceDE w:val="0"/>
            <w:autoSpaceDN w:val="0"/>
            <w:adjustRightInd w:val="0"/>
          </w:pPr>
        </w:pPrChange>
      </w:pPr>
      <w:ins w:id="705" w:author="dong" w:date="2019-04-03T14:16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del w:id="706" w:author="dong" w:date="2019-04-03T14:16:00Z">
        <w:r w:rsidR="00E030C9" w:rsidRPr="00E030C9" w:rsidDel="005E65C1">
          <w:rPr>
            <w:rFonts w:ascii="新宋体" w:hAnsi="新宋体" w:cs="新宋体"/>
            <w:color w:val="6F008A"/>
            <w:kern w:val="0"/>
            <w:sz w:val="24"/>
            <w:szCs w:val="24"/>
          </w:rPr>
          <w:delText>RTCS_API</w:delText>
        </w:r>
      </w:del>
      <w:r w:rsidR="00E030C9" w:rsidRPr="00E030C9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del w:id="707" w:author="dong" w:date="2019-04-03T13:48:00Z">
        <w:r w:rsidR="00E030C9" w:rsidRPr="00E030C9" w:rsidDel="00326B22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="00E030C9" w:rsidRPr="00E030C9" w:rsidDel="00326B22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r w:rsidR="00E030C9" w:rsidRPr="00E030C9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E030C9" w:rsidRPr="00E030C9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RTCS_GetRoomOnlineUsers(</w:t>
      </w:r>
      <w:del w:id="708" w:author="dong" w:date="2019-04-03T13:48:00Z">
        <w:r w:rsidR="00E030C9" w:rsidRPr="00E030C9" w:rsidDel="007531BC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="00E030C9" w:rsidRPr="00E030C9" w:rsidDel="007531BC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r w:rsidR="00E030C9" w:rsidRPr="00E030C9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E030C9" w:rsidRPr="00E030C9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del w:id="709" w:author="dong" w:date="2019-04-03T13:48:00Z">
        <w:r w:rsidR="00E030C9" w:rsidRPr="00E030C9" w:rsidDel="00F24233">
          <w:rPr>
            <w:rFonts w:ascii="新宋体" w:hAnsi="新宋体" w:cs="新宋体" w:hint="eastAsia"/>
            <w:color w:val="808080"/>
            <w:kern w:val="0"/>
            <w:sz w:val="24"/>
            <w:szCs w:val="24"/>
          </w:rPr>
          <w:delText>dwRoomId</w:delText>
        </w:r>
      </w:del>
      <w:ins w:id="710" w:author="dong" w:date="2019-04-03T13:48:00Z">
        <w:r w:rsidR="00F24233">
          <w:rPr>
            <w:rFonts w:ascii="新宋体" w:hAnsi="新宋体" w:cs="新宋体" w:hint="eastAsia"/>
            <w:color w:val="808080"/>
            <w:kern w:val="0"/>
            <w:sz w:val="24"/>
            <w:szCs w:val="24"/>
          </w:rPr>
          <w:t>r</w:t>
        </w:r>
        <w:r w:rsidR="00F24233">
          <w:rPr>
            <w:rFonts w:ascii="新宋体" w:hAnsi="新宋体" w:cs="新宋体"/>
            <w:color w:val="808080"/>
            <w:kern w:val="0"/>
            <w:sz w:val="24"/>
            <w:szCs w:val="24"/>
          </w:rPr>
          <w:t>oom</w:t>
        </w:r>
      </w:ins>
      <w:ins w:id="711" w:author="dong" w:date="2019-04-03T13:49:00Z">
        <w:r w:rsidR="00F24233">
          <w:rPr>
            <w:rFonts w:ascii="新宋体" w:hAnsi="新宋体" w:cs="新宋体"/>
            <w:color w:val="808080"/>
            <w:kern w:val="0"/>
            <w:sz w:val="24"/>
            <w:szCs w:val="24"/>
          </w:rPr>
          <w:t>id</w:t>
        </w:r>
      </w:ins>
      <w:r w:rsidR="00E030C9" w:rsidRPr="00E030C9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del w:id="712" w:author="dong" w:date="2019-04-03T13:49:00Z">
        <w:r w:rsidR="00E030C9" w:rsidRPr="00D36791" w:rsidDel="00161809">
          <w:rPr>
            <w:rFonts w:ascii="新宋体" w:hAnsi="新宋体" w:cs="新宋体"/>
            <w:color w:val="0000FF"/>
            <w:kern w:val="0"/>
            <w:sz w:val="24"/>
            <w:szCs w:val="24"/>
            <w:rPrChange w:id="713" w:author="dong" w:date="2019-04-03T13:49:00Z"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rPrChange>
          </w:rPr>
          <w:delText xml:space="preserve">LPDWORD </w:delText>
        </w:r>
      </w:del>
      <w:ins w:id="714" w:author="dong" w:date="2019-04-03T13:49:00Z">
        <w:r w:rsidR="00161809" w:rsidRPr="00D36791">
          <w:rPr>
            <w:rFonts w:ascii="新宋体" w:hAnsi="新宋体" w:cs="新宋体"/>
            <w:color w:val="0000FF"/>
            <w:kern w:val="0"/>
            <w:sz w:val="24"/>
            <w:szCs w:val="24"/>
            <w:rPrChange w:id="715" w:author="dong" w:date="2019-04-03T13:49:00Z"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rPrChange>
          </w:rPr>
          <w:t>int*</w:t>
        </w:r>
        <w:r w:rsidR="00161809" w:rsidRPr="00E030C9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</w:t>
        </w:r>
        <w:r w:rsidR="00AC1F81">
          <w:rPr>
            <w:rFonts w:ascii="新宋体" w:hAnsi="新宋体" w:cs="新宋体"/>
            <w:color w:val="808080"/>
            <w:kern w:val="0"/>
            <w:sz w:val="24"/>
            <w:szCs w:val="24"/>
          </w:rPr>
          <w:t>u</w:t>
        </w:r>
      </w:ins>
      <w:del w:id="716" w:author="dong" w:date="2019-04-03T13:49:00Z">
        <w:r w:rsidR="00E030C9" w:rsidRPr="00E030C9" w:rsidDel="00AC1F81">
          <w:rPr>
            <w:rFonts w:ascii="新宋体" w:hAnsi="新宋体" w:cs="新宋体"/>
            <w:color w:val="808080"/>
            <w:kern w:val="0"/>
            <w:sz w:val="24"/>
            <w:szCs w:val="24"/>
          </w:rPr>
          <w:delText>lpU</w:delText>
        </w:r>
      </w:del>
      <w:r w:rsidR="00E030C9" w:rsidRPr="00E030C9">
        <w:rPr>
          <w:rFonts w:ascii="新宋体" w:hAnsi="新宋体" w:cs="新宋体"/>
          <w:color w:val="808080"/>
          <w:kern w:val="0"/>
          <w:sz w:val="24"/>
          <w:szCs w:val="24"/>
        </w:rPr>
        <w:t>serIDArray</w:t>
      </w:r>
      <w:r w:rsidR="00E030C9" w:rsidRPr="00E030C9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E030C9" w:rsidRPr="00E030C9">
        <w:rPr>
          <w:rFonts w:ascii="新宋体" w:hAnsi="新宋体" w:cs="新宋体"/>
          <w:color w:val="0000FF"/>
          <w:kern w:val="0"/>
          <w:sz w:val="24"/>
          <w:szCs w:val="24"/>
        </w:rPr>
        <w:t>unsigned</w:t>
      </w:r>
      <w:r w:rsidR="00E030C9" w:rsidRPr="00E030C9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E030C9" w:rsidRPr="00E030C9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E030C9" w:rsidRPr="00E030C9">
        <w:rPr>
          <w:rFonts w:ascii="新宋体" w:hAnsi="新宋体" w:cs="新宋体"/>
          <w:color w:val="000000"/>
          <w:kern w:val="0"/>
          <w:sz w:val="24"/>
          <w:szCs w:val="24"/>
        </w:rPr>
        <w:t xml:space="preserve">&amp; </w:t>
      </w:r>
      <w:r w:rsidR="00E030C9" w:rsidRPr="00E030C9">
        <w:rPr>
          <w:rFonts w:ascii="新宋体" w:hAnsi="新宋体" w:cs="新宋体"/>
          <w:color w:val="808080"/>
          <w:kern w:val="0"/>
          <w:sz w:val="24"/>
          <w:szCs w:val="24"/>
        </w:rPr>
        <w:t>dwUserNum</w:t>
      </w:r>
      <w:r w:rsidR="00E030C9" w:rsidRPr="00E030C9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25A9E8E4" w14:textId="25276CE0" w:rsidR="00E030C9" w:rsidRPr="00E030C9" w:rsidRDefault="00E030C9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717" w:author="dong" w:date="2019-04-03T13:44:00Z">
          <w:pPr>
            <w:autoSpaceDE w:val="0"/>
            <w:autoSpaceDN w:val="0"/>
            <w:adjustRightInd w:val="0"/>
          </w:pPr>
        </w:pPrChange>
      </w:pPr>
      <w:r w:rsidRPr="008E25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718" w:author="dong" w:date="2019-04-03T14:21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功能</w:t>
      </w:r>
      <w:ins w:id="719" w:author="dong" w:date="2019-04-03T13:49:00Z">
        <w:r w:rsidR="00A7435F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：</w:t>
        </w:r>
      </w:ins>
      <w:del w:id="720" w:author="dong" w:date="2019-04-03T13:49:00Z">
        <w:r w:rsidRPr="00E030C9" w:rsidDel="00A7435F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：</w:delText>
        </w:r>
        <w:r w:rsidRPr="00E030C9" w:rsidDel="00A7435F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</w:delText>
        </w:r>
      </w:del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获取指定房间在线用户列表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2583E36" w14:textId="77777777" w:rsidR="00E030C9" w:rsidRPr="00E030C9" w:rsidRDefault="00E030C9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721" w:author="dong" w:date="2019-04-03T13:44:00Z">
          <w:pPr>
            <w:autoSpaceDE w:val="0"/>
            <w:autoSpaceDN w:val="0"/>
            <w:adjustRightInd w:val="0"/>
          </w:pPr>
        </w:pPrChange>
      </w:pPr>
      <w:r w:rsidRPr="008E25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722" w:author="dong" w:date="2019-04-03T14:21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 </w:t>
      </w:r>
    </w:p>
    <w:p w14:paraId="0E5746C2" w14:textId="31EAB43B" w:rsidR="00E030C9" w:rsidRDefault="00E030C9" w:rsidP="00A7435F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723" w:author="dong" w:date="2019-04-03T13:49:00Z">
          <w:pPr>
            <w:autoSpaceDE w:val="0"/>
            <w:autoSpaceDN w:val="0"/>
            <w:adjustRightInd w:val="0"/>
            <w:ind w:firstLineChars="400" w:firstLine="960"/>
          </w:pPr>
        </w:pPrChange>
      </w:pP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dwRoom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ID</w:t>
      </w:r>
      <w:del w:id="724" w:author="dong" w:date="2019-04-03T13:49:00Z">
        <w:r w:rsidRPr="00E030C9" w:rsidDel="00033CA2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  <w:ins w:id="725" w:author="dong" w:date="2019-04-03T13:49:00Z">
        <w:r w:rsidR="00033CA2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：</w:t>
        </w:r>
      </w:ins>
      <w:del w:id="726" w:author="dong" w:date="2019-04-03T13:49:00Z">
        <w:r w:rsidRPr="00E030C9" w:rsidDel="00033CA2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整形值，房间编号，系统唯一</w:t>
      </w:r>
      <w:ins w:id="727" w:author="dong" w:date="2019-04-03T13:50:00Z">
        <w:r w:rsidR="00A8722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</w:p>
    <w:p w14:paraId="4542293D" w14:textId="773ED686" w:rsidR="00E030C9" w:rsidRPr="00E030C9" w:rsidRDefault="00E030C9" w:rsidP="00A7435F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728" w:author="dong" w:date="2019-04-03T13:49:00Z">
          <w:pPr>
            <w:autoSpaceDE w:val="0"/>
            <w:autoSpaceDN w:val="0"/>
            <w:adjustRightInd w:val="0"/>
            <w:ind w:firstLineChars="400" w:firstLine="960"/>
          </w:pPr>
        </w:pPrChange>
      </w:pPr>
      <w:del w:id="729" w:author="dong" w:date="2019-04-03T13:49:00Z">
        <w:r w:rsidRPr="00E030C9" w:rsidDel="00A7435F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lpUserIDArray</w:t>
      </w:r>
      <w:ins w:id="730" w:author="dong" w:date="2019-04-03T13:49:00Z">
        <w:r w:rsidR="00033CA2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：</w:t>
        </w:r>
      </w:ins>
      <w:del w:id="731" w:author="dong" w:date="2019-04-03T13:49:00Z">
        <w:r w:rsidRPr="00E030C9" w:rsidDel="00421A4B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用户列表，可以为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NULL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，表示只获取用户数量；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1634F2D0" w14:textId="6E9A77BE" w:rsidR="00E030C9" w:rsidRPr="00E030C9" w:rsidRDefault="00E030C9" w:rsidP="00A7435F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732" w:author="dong" w:date="2019-04-03T13:49:00Z">
          <w:pPr>
            <w:autoSpaceDE w:val="0"/>
            <w:autoSpaceDN w:val="0"/>
            <w:adjustRightInd w:val="0"/>
            <w:ind w:firstLineChars="400" w:firstLine="960"/>
          </w:pPr>
        </w:pPrChange>
      </w:pP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dwUserNum</w:t>
      </w:r>
      <w:ins w:id="733" w:author="dong" w:date="2019-04-03T13:49:00Z">
        <w:r w:rsidR="00082A8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：</w:t>
        </w:r>
      </w:ins>
      <w:del w:id="734" w:author="dong" w:date="2019-04-03T13:49:00Z">
        <w:r w:rsidRPr="00E030C9" w:rsidDel="00082A8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</w:delText>
        </w:r>
      </w:del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用户数量。</w:t>
      </w:r>
    </w:p>
    <w:p w14:paraId="0853CD63" w14:textId="3E202EE1" w:rsidR="00E030C9" w:rsidRPr="00E030C9" w:rsidRDefault="00E030C9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735" w:author="dong" w:date="2019-04-03T13:44:00Z">
          <w:pPr>
            <w:autoSpaceDE w:val="0"/>
            <w:autoSpaceDN w:val="0"/>
            <w:adjustRightInd w:val="0"/>
          </w:pPr>
        </w:pPrChange>
      </w:pPr>
      <w:r w:rsidRPr="008E25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736" w:author="dong" w:date="2019-04-03T14:21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返回值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：返回在线用户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ID 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数组</w:t>
      </w:r>
      <w:ins w:id="737" w:author="dong" w:date="2019-04-03T13:49:00Z">
        <w:r w:rsidR="00EA6CA2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。</w:t>
        </w:r>
      </w:ins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11FB0ECF" w14:textId="77777777" w:rsidR="00E030C9" w:rsidRPr="00E030C9" w:rsidRDefault="00E030C9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738" w:author="dong" w:date="2019-04-03T13:44:00Z">
          <w:pPr>
            <w:autoSpaceDE w:val="0"/>
            <w:autoSpaceDN w:val="0"/>
            <w:adjustRightInd w:val="0"/>
          </w:pPr>
        </w:pPrChange>
      </w:pPr>
      <w:r w:rsidRPr="008E25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739" w:author="dong" w:date="2019-04-03T14:21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说明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6773C562" w14:textId="69099578" w:rsidR="00E030C9" w:rsidDel="00B17022" w:rsidRDefault="00E030C9" w:rsidP="00A7435F">
      <w:pPr>
        <w:autoSpaceDE w:val="0"/>
        <w:autoSpaceDN w:val="0"/>
        <w:adjustRightInd w:val="0"/>
        <w:spacing w:line="24" w:lineRule="atLeast"/>
        <w:ind w:firstLine="420"/>
        <w:rPr>
          <w:del w:id="740" w:author="dong" w:date="2019-04-03T13:50:00Z"/>
          <w:rFonts w:ascii="新宋体" w:hAnsi="新宋体" w:cs="新宋体"/>
          <w:color w:val="000000"/>
          <w:kern w:val="0"/>
          <w:sz w:val="24"/>
          <w:szCs w:val="24"/>
        </w:rPr>
        <w:pPrChange w:id="741" w:author="dong" w:date="2019-04-03T13:49:00Z">
          <w:pPr>
            <w:autoSpaceDE w:val="0"/>
            <w:autoSpaceDN w:val="0"/>
            <w:adjustRightInd w:val="0"/>
            <w:ind w:firstLineChars="400" w:firstLine="960"/>
          </w:pPr>
        </w:pPrChange>
      </w:pP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获取指定房间当前在线用户列表，接口调用后会返回在线用户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ID </w:t>
      </w:r>
      <w:r w:rsidRPr="00E030C9">
        <w:rPr>
          <w:rFonts w:ascii="新宋体" w:hAnsi="新宋体" w:cs="新宋体" w:hint="eastAsia"/>
          <w:color w:val="000000"/>
          <w:kern w:val="0"/>
          <w:sz w:val="24"/>
          <w:szCs w:val="24"/>
        </w:rPr>
        <w:t>数组</w:t>
      </w:r>
      <w:ins w:id="742" w:author="dong" w:date="2019-04-03T13:50:00Z">
        <w:r w:rsidR="00436DA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。</w:t>
        </w:r>
      </w:ins>
    </w:p>
    <w:p w14:paraId="3EEBD8C3" w14:textId="77777777" w:rsidR="00303C6D" w:rsidRDefault="00303C6D" w:rsidP="00B17022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 w:hint="eastAsia"/>
          <w:color w:val="000000"/>
          <w:kern w:val="0"/>
          <w:sz w:val="24"/>
          <w:szCs w:val="24"/>
        </w:rPr>
        <w:pPrChange w:id="743" w:author="dong" w:date="2019-04-03T13:50:00Z">
          <w:pPr>
            <w:autoSpaceDE w:val="0"/>
            <w:autoSpaceDN w:val="0"/>
            <w:adjustRightInd w:val="0"/>
            <w:ind w:firstLineChars="400" w:firstLine="960"/>
          </w:pPr>
        </w:pPrChange>
      </w:pPr>
    </w:p>
    <w:p w14:paraId="514492E7" w14:textId="722BE7F1" w:rsidR="00EC1F52" w:rsidRPr="009F5040" w:rsidDel="00DE2E4E" w:rsidRDefault="00EC1F52" w:rsidP="00652DE1">
      <w:pPr>
        <w:pStyle w:val="4"/>
        <w:spacing w:line="24" w:lineRule="atLeast"/>
        <w:rPr>
          <w:del w:id="744" w:author="Windows 用户" w:date="2018-04-09T14:54:00Z"/>
        </w:rPr>
        <w:pPrChange w:id="745" w:author="dong" w:date="2019-04-03T13:44:00Z">
          <w:pPr>
            <w:pStyle w:val="4"/>
          </w:pPr>
        </w:pPrChange>
      </w:pPr>
      <w:del w:id="746" w:author="Windows 用户" w:date="2018-04-09T14:54:00Z">
        <w:r w:rsidRPr="009F5040" w:rsidDel="00DE2E4E">
          <w:delText>操作用户</w:delText>
        </w:r>
        <w:commentRangeStart w:id="747"/>
        <w:r w:rsidRPr="009F5040" w:rsidDel="00DE2E4E">
          <w:delText>视频</w:delText>
        </w:r>
      </w:del>
      <w:bookmarkStart w:id="748" w:name="_Toc5194619"/>
      <w:bookmarkStart w:id="749" w:name="_Toc5194653"/>
      <w:bookmarkStart w:id="750" w:name="_Toc5194717"/>
      <w:bookmarkStart w:id="751" w:name="_Toc5194752"/>
      <w:commentRangeEnd w:id="747"/>
      <w:r w:rsidR="00B475AC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747"/>
      </w:r>
      <w:bookmarkEnd w:id="748"/>
      <w:bookmarkEnd w:id="749"/>
      <w:bookmarkEnd w:id="750"/>
      <w:bookmarkEnd w:id="751"/>
    </w:p>
    <w:p w14:paraId="4EC483EE" w14:textId="40CE9E33" w:rsidR="00EC1F52" w:rsidDel="00DE2E4E" w:rsidRDefault="00EC1F52" w:rsidP="00652DE1">
      <w:pPr>
        <w:autoSpaceDE w:val="0"/>
        <w:autoSpaceDN w:val="0"/>
        <w:adjustRightInd w:val="0"/>
        <w:spacing w:line="24" w:lineRule="atLeast"/>
        <w:rPr>
          <w:del w:id="752" w:author="Windows 用户" w:date="2018-04-09T14:54:00Z"/>
          <w:rFonts w:ascii="新宋体" w:hAnsi="新宋体" w:cs="新宋体"/>
          <w:color w:val="000000"/>
          <w:kern w:val="0"/>
          <w:sz w:val="24"/>
          <w:szCs w:val="24"/>
        </w:rPr>
        <w:pPrChange w:id="753" w:author="dong" w:date="2019-04-03T13:44:00Z">
          <w:pPr>
            <w:autoSpaceDE w:val="0"/>
            <w:autoSpaceDN w:val="0"/>
            <w:adjustRightInd w:val="0"/>
          </w:pPr>
        </w:pPrChange>
      </w:pPr>
      <w:del w:id="754" w:author="Windows 用户" w:date="2018-04-09T14:54:00Z">
        <w:r w:rsidRPr="00FA7C81" w:rsidDel="00DE2E4E">
          <w:rPr>
            <w:rFonts w:ascii="新宋体" w:hAnsi="新宋体" w:cs="新宋体"/>
            <w:color w:val="6F008A"/>
            <w:kern w:val="0"/>
            <w:sz w:val="24"/>
            <w:szCs w:val="24"/>
          </w:rPr>
          <w:delText>RTCS_API</w:delText>
        </w:r>
        <w:r w:rsidRPr="00FA7C81" w:rsidDel="00DE2E4E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A7C81" w:rsidDel="00DE2E4E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FA7C81" w:rsidDel="00DE2E4E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A7C81" w:rsidDel="00DE2E4E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FA7C81" w:rsidDel="00DE2E4E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RTCS_UserCameraControl(</w:delText>
        </w:r>
        <w:r w:rsidRPr="00FA7C81" w:rsidDel="00DE2E4E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FA7C81" w:rsidDel="00DE2E4E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A7C81" w:rsidDel="00DE2E4E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FA7C81" w:rsidDel="00DE2E4E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A7C81" w:rsidDel="00DE2E4E">
          <w:rPr>
            <w:rFonts w:ascii="新宋体" w:hAnsi="新宋体" w:cs="新宋体"/>
            <w:color w:val="808080"/>
            <w:kern w:val="0"/>
            <w:sz w:val="24"/>
            <w:szCs w:val="24"/>
          </w:rPr>
          <w:delText>dwUserid</w:delText>
        </w:r>
        <w:r w:rsidRPr="00FA7C81" w:rsidDel="00DE2E4E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, </w:delText>
        </w:r>
        <w:r w:rsidRPr="00FA7C81" w:rsidDel="00DE2E4E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FA7C81" w:rsidDel="00DE2E4E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A7C81" w:rsidDel="00DE2E4E">
          <w:rPr>
            <w:rFonts w:ascii="新宋体" w:hAnsi="新宋体" w:cs="新宋体"/>
            <w:color w:val="808080"/>
            <w:kern w:val="0"/>
            <w:sz w:val="24"/>
            <w:szCs w:val="24"/>
          </w:rPr>
          <w:delText>bOpen</w:delText>
        </w:r>
        <w:r w:rsidRPr="00FA7C81" w:rsidDel="00DE2E4E">
          <w:rPr>
            <w:rFonts w:ascii="新宋体" w:hAnsi="新宋体" w:cs="新宋体"/>
            <w:color w:val="000000"/>
            <w:kern w:val="0"/>
            <w:sz w:val="24"/>
            <w:szCs w:val="24"/>
          </w:rPr>
          <w:delText>);</w:delText>
        </w:r>
      </w:del>
    </w:p>
    <w:p w14:paraId="64061D65" w14:textId="252FF725" w:rsidR="00EC1F52" w:rsidRPr="00FA7C81" w:rsidDel="00DE2E4E" w:rsidRDefault="00EC1F52" w:rsidP="00652DE1">
      <w:pPr>
        <w:autoSpaceDE w:val="0"/>
        <w:autoSpaceDN w:val="0"/>
        <w:adjustRightInd w:val="0"/>
        <w:spacing w:line="24" w:lineRule="atLeast"/>
        <w:rPr>
          <w:del w:id="755" w:author="Windows 用户" w:date="2018-04-09T14:54:00Z"/>
          <w:rFonts w:ascii="新宋体" w:hAnsi="新宋体" w:cs="新宋体"/>
          <w:color w:val="000000"/>
          <w:kern w:val="0"/>
          <w:sz w:val="24"/>
          <w:szCs w:val="24"/>
        </w:rPr>
        <w:pPrChange w:id="756" w:author="dong" w:date="2019-04-03T13:44:00Z">
          <w:pPr>
            <w:autoSpaceDE w:val="0"/>
            <w:autoSpaceDN w:val="0"/>
            <w:adjustRightInd w:val="0"/>
          </w:pPr>
        </w:pPrChange>
      </w:pPr>
      <w:del w:id="757" w:author="Windows 用户" w:date="2018-04-09T14:54:00Z"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功能：</w:delText>
        </w:r>
        <w:r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用户视频控制，打开或关闭本地摄像头，或请求对方的视频</w:delText>
        </w:r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59A2A706" w14:textId="4950D05C" w:rsidR="00EC1F52" w:rsidRPr="00FA7C81" w:rsidDel="00DE2E4E" w:rsidRDefault="00EC1F52" w:rsidP="00652DE1">
      <w:pPr>
        <w:autoSpaceDE w:val="0"/>
        <w:autoSpaceDN w:val="0"/>
        <w:adjustRightInd w:val="0"/>
        <w:spacing w:line="24" w:lineRule="atLeast"/>
        <w:rPr>
          <w:del w:id="758" w:author="Windows 用户" w:date="2018-04-09T14:54:00Z"/>
          <w:rFonts w:ascii="新宋体" w:hAnsi="新宋体" w:cs="新宋体"/>
          <w:color w:val="000000"/>
          <w:kern w:val="0"/>
          <w:sz w:val="24"/>
          <w:szCs w:val="24"/>
        </w:rPr>
        <w:pPrChange w:id="759" w:author="dong" w:date="2019-04-03T13:44:00Z">
          <w:pPr>
            <w:autoSpaceDE w:val="0"/>
            <w:autoSpaceDN w:val="0"/>
            <w:adjustRightInd w:val="0"/>
          </w:pPr>
        </w:pPrChange>
      </w:pPr>
      <w:del w:id="760" w:author="Windows 用户" w:date="2018-04-09T14:54:00Z"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返回值：</w:delText>
        </w:r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0 </w:delText>
        </w:r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表示成功，否则为出错代码</w:delText>
        </w:r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4FEE6A45" w14:textId="57283A1D" w:rsidR="00EC1F52" w:rsidRPr="00FA7C81" w:rsidDel="00DE2E4E" w:rsidRDefault="00EC1F52" w:rsidP="00652DE1">
      <w:pPr>
        <w:autoSpaceDE w:val="0"/>
        <w:autoSpaceDN w:val="0"/>
        <w:adjustRightInd w:val="0"/>
        <w:spacing w:line="24" w:lineRule="atLeast"/>
        <w:rPr>
          <w:del w:id="761" w:author="Windows 用户" w:date="2018-04-09T14:54:00Z"/>
          <w:rFonts w:ascii="新宋体" w:hAnsi="新宋体" w:cs="新宋体"/>
          <w:color w:val="000000"/>
          <w:kern w:val="0"/>
          <w:sz w:val="24"/>
          <w:szCs w:val="24"/>
        </w:rPr>
        <w:pPrChange w:id="762" w:author="dong" w:date="2019-04-03T13:44:00Z">
          <w:pPr>
            <w:autoSpaceDE w:val="0"/>
            <w:autoSpaceDN w:val="0"/>
            <w:adjustRightInd w:val="0"/>
          </w:pPr>
        </w:pPrChange>
      </w:pPr>
      <w:del w:id="763" w:author="Windows 用户" w:date="2018-04-09T14:54:00Z"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参数：</w:delText>
        </w:r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086FB1C9" w14:textId="4D43E3F2" w:rsidR="00EC1F52" w:rsidRPr="00FA7C81" w:rsidDel="00DE2E4E" w:rsidRDefault="00EC1F52" w:rsidP="00652DE1">
      <w:pPr>
        <w:autoSpaceDE w:val="0"/>
        <w:autoSpaceDN w:val="0"/>
        <w:adjustRightInd w:val="0"/>
        <w:spacing w:line="24" w:lineRule="atLeast"/>
        <w:ind w:firstLineChars="400" w:firstLine="960"/>
        <w:rPr>
          <w:del w:id="764" w:author="Windows 用户" w:date="2018-04-09T14:54:00Z"/>
          <w:rFonts w:ascii="新宋体" w:hAnsi="新宋体" w:cs="新宋体"/>
          <w:color w:val="000000"/>
          <w:kern w:val="0"/>
          <w:sz w:val="24"/>
          <w:szCs w:val="24"/>
        </w:rPr>
        <w:pPrChange w:id="765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del w:id="766" w:author="Windows 用户" w:date="2018-04-09T14:54:00Z"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dwUserid</w:delText>
        </w:r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：</w:delText>
        </w:r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</w:delText>
        </w:r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用户编号，为</w:delText>
        </w:r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-1 </w:delText>
        </w:r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表示对本地视频进行控制</w:delText>
        </w:r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400421E5" w14:textId="73404C23" w:rsidR="00EC1F52" w:rsidRPr="00FA7C81" w:rsidDel="00DE2E4E" w:rsidRDefault="00EC1F52" w:rsidP="00652DE1">
      <w:pPr>
        <w:autoSpaceDE w:val="0"/>
        <w:autoSpaceDN w:val="0"/>
        <w:adjustRightInd w:val="0"/>
        <w:spacing w:line="24" w:lineRule="atLeast"/>
        <w:ind w:firstLineChars="400" w:firstLine="960"/>
        <w:rPr>
          <w:del w:id="767" w:author="Windows 用户" w:date="2018-04-09T14:54:00Z"/>
          <w:rFonts w:ascii="新宋体" w:hAnsi="新宋体" w:cs="新宋体"/>
          <w:color w:val="000000"/>
          <w:kern w:val="0"/>
          <w:sz w:val="24"/>
          <w:szCs w:val="24"/>
        </w:rPr>
        <w:pPrChange w:id="768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del w:id="769" w:author="Windows 用户" w:date="2018-04-09T14:54:00Z"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bOpen</w:delText>
        </w:r>
        <w:r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：</w:delText>
        </w:r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     </w:delText>
        </w:r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是否打开视频</w:delText>
        </w:r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799518AB" w14:textId="786C030C" w:rsidR="00EC1F52" w:rsidRPr="00FA7C81" w:rsidDel="00DE2E4E" w:rsidRDefault="00EC1F52" w:rsidP="00652DE1">
      <w:pPr>
        <w:autoSpaceDE w:val="0"/>
        <w:autoSpaceDN w:val="0"/>
        <w:adjustRightInd w:val="0"/>
        <w:spacing w:line="24" w:lineRule="atLeast"/>
        <w:rPr>
          <w:del w:id="770" w:author="Windows 用户" w:date="2018-04-09T14:54:00Z"/>
          <w:rFonts w:ascii="新宋体" w:hAnsi="新宋体" w:cs="新宋体"/>
          <w:color w:val="000000"/>
          <w:kern w:val="0"/>
          <w:sz w:val="24"/>
          <w:szCs w:val="24"/>
        </w:rPr>
        <w:pPrChange w:id="771" w:author="dong" w:date="2019-04-03T13:44:00Z">
          <w:pPr>
            <w:autoSpaceDE w:val="0"/>
            <w:autoSpaceDN w:val="0"/>
            <w:adjustRightInd w:val="0"/>
          </w:pPr>
        </w:pPrChange>
      </w:pPr>
      <w:del w:id="772" w:author="Windows 用户" w:date="2018-04-09T14:54:00Z"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备注：</w:delText>
        </w:r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67E04716" w14:textId="43A27468" w:rsidR="00EC1F52" w:rsidDel="00DE2E4E" w:rsidRDefault="00EC1F52" w:rsidP="00652DE1">
      <w:pPr>
        <w:autoSpaceDE w:val="0"/>
        <w:autoSpaceDN w:val="0"/>
        <w:adjustRightInd w:val="0"/>
        <w:spacing w:line="24" w:lineRule="atLeast"/>
        <w:rPr>
          <w:del w:id="773" w:author="Windows 用户" w:date="2018-04-09T14:54:00Z"/>
          <w:rFonts w:ascii="新宋体" w:hAnsi="新宋体" w:cs="新宋体"/>
          <w:color w:val="000000"/>
          <w:kern w:val="0"/>
          <w:sz w:val="24"/>
          <w:szCs w:val="24"/>
        </w:rPr>
        <w:pPrChange w:id="774" w:author="dong" w:date="2019-04-03T13:44:00Z">
          <w:pPr>
            <w:autoSpaceDE w:val="0"/>
            <w:autoSpaceDN w:val="0"/>
            <w:adjustRightInd w:val="0"/>
          </w:pPr>
        </w:pPrChange>
      </w:pPr>
      <w:del w:id="775" w:author="Windows 用户" w:date="2018-04-09T14:54:00Z">
        <w:r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     </w:delText>
        </w:r>
        <w:r w:rsidRPr="00FA7C81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对于本地用户，该方法是直接操作用户的摄像头，而对于其它用户，该方法只是向对方发送一个请求（取消）视频流的申请，并不会直接操作对方的摄像头</w:delText>
        </w:r>
      </w:del>
    </w:p>
    <w:p w14:paraId="5BAB9177" w14:textId="437488D0" w:rsidR="008C5890" w:rsidDel="00DE2E4E" w:rsidRDefault="008C5890" w:rsidP="00652DE1">
      <w:pPr>
        <w:pStyle w:val="4"/>
        <w:spacing w:line="24" w:lineRule="atLeast"/>
        <w:rPr>
          <w:del w:id="776" w:author="Windows 用户" w:date="2018-04-09T14:54:00Z"/>
          <w:rFonts w:ascii="新宋体" w:hAnsi="新宋体" w:cs="新宋体"/>
          <w:color w:val="000000"/>
          <w:kern w:val="0"/>
          <w:sz w:val="19"/>
          <w:szCs w:val="19"/>
        </w:rPr>
        <w:pPrChange w:id="777" w:author="dong" w:date="2019-04-03T13:44:00Z">
          <w:pPr>
            <w:pStyle w:val="4"/>
          </w:pPr>
        </w:pPrChange>
      </w:pPr>
      <w:del w:id="778" w:author="Windows 用户" w:date="2018-04-09T14:54:00Z">
        <w:r w:rsidRPr="009F5040" w:rsidDel="00DE2E4E">
          <w:delText>操作用户语音</w:delText>
        </w:r>
      </w:del>
    </w:p>
    <w:p w14:paraId="5FF85CF8" w14:textId="0BD20F9F" w:rsidR="008C5890" w:rsidDel="00DE2E4E" w:rsidRDefault="008C5890" w:rsidP="00652DE1">
      <w:pPr>
        <w:autoSpaceDE w:val="0"/>
        <w:autoSpaceDN w:val="0"/>
        <w:adjustRightInd w:val="0"/>
        <w:spacing w:line="24" w:lineRule="atLeast"/>
        <w:rPr>
          <w:del w:id="779" w:author="Windows 用户" w:date="2018-04-09T14:54:00Z"/>
          <w:rFonts w:ascii="新宋体" w:hAnsi="新宋体" w:cs="新宋体"/>
          <w:color w:val="000000"/>
          <w:kern w:val="0"/>
          <w:sz w:val="24"/>
          <w:szCs w:val="24"/>
        </w:rPr>
        <w:pPrChange w:id="780" w:author="dong" w:date="2019-04-03T13:44:00Z">
          <w:pPr>
            <w:autoSpaceDE w:val="0"/>
            <w:autoSpaceDN w:val="0"/>
            <w:adjustRightInd w:val="0"/>
          </w:pPr>
        </w:pPrChange>
      </w:pPr>
      <w:del w:id="781" w:author="Windows 用户" w:date="2018-04-09T14:54:00Z">
        <w:r w:rsidRPr="00F81009" w:rsidDel="00DE2E4E">
          <w:rPr>
            <w:rFonts w:ascii="新宋体" w:hAnsi="新宋体" w:cs="新宋体"/>
            <w:color w:val="6F008A"/>
            <w:kern w:val="0"/>
            <w:sz w:val="24"/>
            <w:szCs w:val="24"/>
          </w:rPr>
          <w:delText>RTCS_API</w:delText>
        </w:r>
        <w:r w:rsidRPr="00F81009" w:rsidDel="00DE2E4E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81009" w:rsidDel="00DE2E4E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F81009" w:rsidDel="00DE2E4E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81009" w:rsidDel="00DE2E4E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F81009" w:rsidDel="00DE2E4E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RTCS_UserSpeakControl(</w:delText>
        </w:r>
        <w:r w:rsidRPr="00F81009" w:rsidDel="00DE2E4E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F81009" w:rsidDel="00DE2E4E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81009" w:rsidDel="00DE2E4E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F81009" w:rsidDel="00DE2E4E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81009" w:rsidDel="00DE2E4E">
          <w:rPr>
            <w:rFonts w:ascii="新宋体" w:hAnsi="新宋体" w:cs="新宋体"/>
            <w:color w:val="808080"/>
            <w:kern w:val="0"/>
            <w:sz w:val="24"/>
            <w:szCs w:val="24"/>
          </w:rPr>
          <w:delText>dwUserid</w:delText>
        </w:r>
        <w:r w:rsidRPr="00F81009" w:rsidDel="00DE2E4E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, </w:delText>
        </w:r>
        <w:r w:rsidRPr="00F81009" w:rsidDel="00DE2E4E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F81009" w:rsidDel="00DE2E4E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81009" w:rsidDel="00DE2E4E">
          <w:rPr>
            <w:rFonts w:ascii="新宋体" w:hAnsi="新宋体" w:cs="新宋体"/>
            <w:color w:val="808080"/>
            <w:kern w:val="0"/>
            <w:sz w:val="24"/>
            <w:szCs w:val="24"/>
          </w:rPr>
          <w:delText>bOpen</w:delText>
        </w:r>
        <w:r w:rsidRPr="00F81009" w:rsidDel="00DE2E4E">
          <w:rPr>
            <w:rFonts w:ascii="新宋体" w:hAnsi="新宋体" w:cs="新宋体"/>
            <w:color w:val="000000"/>
            <w:kern w:val="0"/>
            <w:sz w:val="24"/>
            <w:szCs w:val="24"/>
          </w:rPr>
          <w:delText>);</w:delText>
        </w:r>
      </w:del>
    </w:p>
    <w:p w14:paraId="56136EA8" w14:textId="2530A428" w:rsidR="008C5890" w:rsidRPr="00F81009" w:rsidDel="00DE2E4E" w:rsidRDefault="008C5890" w:rsidP="00652DE1">
      <w:pPr>
        <w:autoSpaceDE w:val="0"/>
        <w:autoSpaceDN w:val="0"/>
        <w:adjustRightInd w:val="0"/>
        <w:spacing w:line="24" w:lineRule="atLeast"/>
        <w:rPr>
          <w:del w:id="782" w:author="Windows 用户" w:date="2018-04-09T14:54:00Z"/>
          <w:rFonts w:ascii="新宋体" w:hAnsi="新宋体" w:cs="新宋体"/>
          <w:color w:val="000000"/>
          <w:kern w:val="0"/>
          <w:sz w:val="24"/>
          <w:szCs w:val="24"/>
        </w:rPr>
        <w:pPrChange w:id="783" w:author="dong" w:date="2019-04-03T13:44:00Z">
          <w:pPr>
            <w:autoSpaceDE w:val="0"/>
            <w:autoSpaceDN w:val="0"/>
            <w:adjustRightInd w:val="0"/>
          </w:pPr>
        </w:pPrChange>
      </w:pPr>
      <w:del w:id="784" w:author="Windows 用户" w:date="2018-04-09T14:54:00Z"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功能：</w:delText>
        </w:r>
        <w:r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用户发言控制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428917B2" w14:textId="71F40FFA" w:rsidR="008C5890" w:rsidRPr="00F81009" w:rsidDel="00DE2E4E" w:rsidRDefault="008C5890" w:rsidP="00652DE1">
      <w:pPr>
        <w:autoSpaceDE w:val="0"/>
        <w:autoSpaceDN w:val="0"/>
        <w:adjustRightInd w:val="0"/>
        <w:spacing w:line="24" w:lineRule="atLeast"/>
        <w:rPr>
          <w:del w:id="785" w:author="Windows 用户" w:date="2018-04-09T14:54:00Z"/>
          <w:rFonts w:ascii="新宋体" w:hAnsi="新宋体" w:cs="新宋体"/>
          <w:color w:val="000000"/>
          <w:kern w:val="0"/>
          <w:sz w:val="24"/>
          <w:szCs w:val="24"/>
        </w:rPr>
        <w:pPrChange w:id="786" w:author="dong" w:date="2019-04-03T13:44:00Z">
          <w:pPr>
            <w:autoSpaceDE w:val="0"/>
            <w:autoSpaceDN w:val="0"/>
            <w:adjustRightInd w:val="0"/>
          </w:pPr>
        </w:pPrChange>
      </w:pPr>
      <w:del w:id="787" w:author="Windows 用户" w:date="2018-04-09T14:54:00Z"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返回值：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0 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表示成功，否则为出错代码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205EDA63" w14:textId="16CA2524" w:rsidR="008C5890" w:rsidRPr="00F81009" w:rsidDel="00DE2E4E" w:rsidRDefault="008C5890" w:rsidP="00652DE1">
      <w:pPr>
        <w:autoSpaceDE w:val="0"/>
        <w:autoSpaceDN w:val="0"/>
        <w:adjustRightInd w:val="0"/>
        <w:spacing w:line="24" w:lineRule="atLeast"/>
        <w:rPr>
          <w:del w:id="788" w:author="Windows 用户" w:date="2018-04-09T14:54:00Z"/>
          <w:rFonts w:ascii="新宋体" w:hAnsi="新宋体" w:cs="新宋体"/>
          <w:color w:val="000000"/>
          <w:kern w:val="0"/>
          <w:sz w:val="24"/>
          <w:szCs w:val="24"/>
        </w:rPr>
        <w:pPrChange w:id="789" w:author="dong" w:date="2019-04-03T13:44:00Z">
          <w:pPr>
            <w:autoSpaceDE w:val="0"/>
            <w:autoSpaceDN w:val="0"/>
            <w:adjustRightInd w:val="0"/>
          </w:pPr>
        </w:pPrChange>
      </w:pPr>
      <w:del w:id="790" w:author="Windows 用户" w:date="2018-04-09T14:54:00Z"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参数：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71ECCFD1" w14:textId="371530AB" w:rsidR="008C5890" w:rsidRPr="00F81009" w:rsidDel="00DE2E4E" w:rsidRDefault="008C5890" w:rsidP="00652DE1">
      <w:pPr>
        <w:autoSpaceDE w:val="0"/>
        <w:autoSpaceDN w:val="0"/>
        <w:adjustRightInd w:val="0"/>
        <w:spacing w:line="24" w:lineRule="atLeast"/>
        <w:ind w:firstLineChars="400" w:firstLine="960"/>
        <w:rPr>
          <w:del w:id="791" w:author="Windows 用户" w:date="2018-04-09T14:54:00Z"/>
          <w:rFonts w:ascii="新宋体" w:hAnsi="新宋体" w:cs="新宋体"/>
          <w:color w:val="000000"/>
          <w:kern w:val="0"/>
          <w:sz w:val="24"/>
          <w:szCs w:val="24"/>
        </w:rPr>
        <w:pPrChange w:id="792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del w:id="793" w:author="Windows 用户" w:date="2018-04-09T14:54:00Z"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dwUserid</w:delText>
        </w:r>
        <w:r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：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用户编号，为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-1 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表示对本地发言进行控制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24ED8C8C" w14:textId="56C372D8" w:rsidR="008C5890" w:rsidRPr="00F81009" w:rsidDel="00DE2E4E" w:rsidRDefault="008C5890" w:rsidP="00652DE1">
      <w:pPr>
        <w:autoSpaceDE w:val="0"/>
        <w:autoSpaceDN w:val="0"/>
        <w:adjustRightInd w:val="0"/>
        <w:spacing w:line="24" w:lineRule="atLeast"/>
        <w:ind w:firstLineChars="400" w:firstLine="960"/>
        <w:rPr>
          <w:del w:id="794" w:author="Windows 用户" w:date="2018-04-09T14:54:00Z"/>
          <w:rFonts w:ascii="新宋体" w:hAnsi="新宋体" w:cs="新宋体"/>
          <w:color w:val="000000"/>
          <w:kern w:val="0"/>
          <w:sz w:val="24"/>
          <w:szCs w:val="24"/>
        </w:rPr>
        <w:pPrChange w:id="795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del w:id="796" w:author="Windows 用户" w:date="2018-04-09T14:54:00Z"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bOpen</w:delText>
        </w:r>
        <w:r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：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  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是否允许用户发言，当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dwUserid=-1 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时，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1 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表示请求发言（拿</w:delText>
        </w:r>
      </w:del>
    </w:p>
    <w:p w14:paraId="4835A802" w14:textId="6F5D5EE4" w:rsidR="008C5890" w:rsidRPr="00F81009" w:rsidDel="00DE2E4E" w:rsidRDefault="008C5890" w:rsidP="00652DE1">
      <w:pPr>
        <w:autoSpaceDE w:val="0"/>
        <w:autoSpaceDN w:val="0"/>
        <w:adjustRightInd w:val="0"/>
        <w:spacing w:line="24" w:lineRule="atLeast"/>
        <w:ind w:firstLineChars="900" w:firstLine="2160"/>
        <w:rPr>
          <w:del w:id="797" w:author="Windows 用户" w:date="2018-04-09T14:54:00Z"/>
          <w:rFonts w:ascii="新宋体" w:hAnsi="新宋体" w:cs="新宋体"/>
          <w:color w:val="000000"/>
          <w:kern w:val="0"/>
          <w:sz w:val="24"/>
          <w:szCs w:val="24"/>
        </w:rPr>
        <w:pPrChange w:id="798" w:author="dong" w:date="2019-04-03T13:44:00Z">
          <w:pPr>
            <w:autoSpaceDE w:val="0"/>
            <w:autoSpaceDN w:val="0"/>
            <w:adjustRightInd w:val="0"/>
            <w:ind w:firstLineChars="900" w:firstLine="2160"/>
          </w:pPr>
        </w:pPrChange>
      </w:pPr>
      <w:del w:id="799" w:author="Windows 用户" w:date="2018-04-09T14:54:00Z"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Mic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），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0 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表示停止发言（放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Mic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）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4D7B23B3" w14:textId="48DB0B76" w:rsidR="008C5890" w:rsidRPr="00F81009" w:rsidDel="00DE2E4E" w:rsidRDefault="008C5890" w:rsidP="00652DE1">
      <w:pPr>
        <w:autoSpaceDE w:val="0"/>
        <w:autoSpaceDN w:val="0"/>
        <w:adjustRightInd w:val="0"/>
        <w:spacing w:line="24" w:lineRule="atLeast"/>
        <w:rPr>
          <w:del w:id="800" w:author="Windows 用户" w:date="2018-04-09T14:54:00Z"/>
          <w:rFonts w:ascii="新宋体" w:hAnsi="新宋体" w:cs="新宋体"/>
          <w:color w:val="000000"/>
          <w:kern w:val="0"/>
          <w:sz w:val="24"/>
          <w:szCs w:val="24"/>
        </w:rPr>
        <w:pPrChange w:id="801" w:author="dong" w:date="2019-04-03T13:44:00Z">
          <w:pPr>
            <w:autoSpaceDE w:val="0"/>
            <w:autoSpaceDN w:val="0"/>
            <w:adjustRightInd w:val="0"/>
          </w:pPr>
        </w:pPrChange>
      </w:pPr>
      <w:del w:id="802" w:author="Windows 用户" w:date="2018-04-09T14:54:00Z"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备注：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05EEBC93" w14:textId="671A0338" w:rsidR="00EC1F52" w:rsidDel="00B475AC" w:rsidRDefault="008C5890" w:rsidP="00652DE1">
      <w:pPr>
        <w:autoSpaceDE w:val="0"/>
        <w:autoSpaceDN w:val="0"/>
        <w:adjustRightInd w:val="0"/>
        <w:spacing w:line="24" w:lineRule="atLeast"/>
        <w:ind w:firstLineChars="400" w:firstLine="960"/>
        <w:rPr>
          <w:del w:id="803" w:author="Windows 用户" w:date="2018-04-09T14:54:00Z"/>
          <w:rFonts w:ascii="新宋体" w:hAnsi="新宋体" w:cs="新宋体"/>
          <w:color w:val="000000"/>
          <w:kern w:val="0"/>
          <w:sz w:val="24"/>
          <w:szCs w:val="24"/>
        </w:rPr>
        <w:pPrChange w:id="804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del w:id="805" w:author="Windows 用户" w:date="2018-04-09T14:54:00Z"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对于本地用户，该方法是直接操作用户的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Mic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，而对于其它用户，该方法只是向对方发送一个请求（取消）音频流的申请，并不会直接操作对方的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Mic</w:delText>
        </w:r>
        <w:r w:rsidRPr="00F81009" w:rsidDel="00DE2E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。</w:delText>
        </w:r>
      </w:del>
    </w:p>
    <w:p w14:paraId="13D6F5FD" w14:textId="0834379D" w:rsidR="00B475AC" w:rsidDel="000D40A5" w:rsidRDefault="00B475AC" w:rsidP="00652DE1">
      <w:pPr>
        <w:autoSpaceDE w:val="0"/>
        <w:autoSpaceDN w:val="0"/>
        <w:adjustRightInd w:val="0"/>
        <w:spacing w:line="24" w:lineRule="atLeast"/>
        <w:rPr>
          <w:ins w:id="806" w:author="Windows 用户" w:date="2018-04-09T14:54:00Z"/>
          <w:del w:id="807" w:author="dong" w:date="2019-04-03T13:50:00Z"/>
          <w:rFonts w:ascii="新宋体" w:hAnsi="新宋体" w:cs="新宋体"/>
          <w:color w:val="000000"/>
          <w:kern w:val="0"/>
          <w:sz w:val="24"/>
          <w:szCs w:val="24"/>
        </w:rPr>
        <w:pPrChange w:id="808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ins w:id="809" w:author="Windows 用户" w:date="2018-04-09T14:54:00Z">
        <w:del w:id="810" w:author="dong" w:date="2019-04-03T13:50:00Z">
          <w:r w:rsidDel="000D40A5">
            <w:rPr>
              <w:rFonts w:ascii="新宋体" w:hAnsi="新宋体" w:cs="新宋体"/>
              <w:color w:val="000000"/>
              <w:kern w:val="0"/>
              <w:sz w:val="24"/>
              <w:szCs w:val="24"/>
            </w:rPr>
            <w:delText>操作用户媒体数据</w:delText>
          </w:r>
        </w:del>
      </w:ins>
    </w:p>
    <w:p w14:paraId="07FA641B" w14:textId="35D45EA5" w:rsidR="00B475AC" w:rsidDel="000D40A5" w:rsidRDefault="00B475AC" w:rsidP="00652DE1">
      <w:pPr>
        <w:autoSpaceDE w:val="0"/>
        <w:autoSpaceDN w:val="0"/>
        <w:adjustRightInd w:val="0"/>
        <w:spacing w:line="24" w:lineRule="atLeast"/>
        <w:rPr>
          <w:ins w:id="811" w:author="Windows 用户" w:date="2018-04-09T14:56:00Z"/>
          <w:del w:id="812" w:author="dong" w:date="2019-04-03T13:50:00Z"/>
          <w:rFonts w:ascii="新宋体" w:hAnsi="新宋体" w:cs="新宋体"/>
          <w:color w:val="000000"/>
          <w:kern w:val="0"/>
          <w:sz w:val="24"/>
          <w:szCs w:val="24"/>
        </w:rPr>
        <w:pPrChange w:id="813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ins w:id="814" w:author="Windows 用户" w:date="2018-04-09T14:55:00Z">
        <w:del w:id="815" w:author="dong" w:date="2019-04-03T13:50:00Z">
          <w:r w:rsidDel="000D40A5">
            <w:rPr>
              <w:rFonts w:ascii="新宋体" w:hAnsi="新宋体" w:cs="新宋体"/>
              <w:color w:val="000000"/>
              <w:kern w:val="0"/>
              <w:sz w:val="24"/>
              <w:szCs w:val="24"/>
            </w:rPr>
            <w:delText>RTCS_API</w:delText>
          </w:r>
          <w:r w:rsidDel="000D40A5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  <w:delText xml:space="preserve"> </w:delText>
          </w:r>
          <w:r w:rsidDel="000D40A5">
            <w:rPr>
              <w:rFonts w:ascii="新宋体" w:hAnsi="新宋体" w:cs="新宋体"/>
              <w:color w:val="000000"/>
              <w:kern w:val="0"/>
              <w:sz w:val="24"/>
              <w:szCs w:val="24"/>
            </w:rPr>
            <w:delText>int RTCS_UserMediaControl(int dwUserid,bool openvideo,bool openaudio)</w:delText>
          </w:r>
        </w:del>
      </w:ins>
      <w:ins w:id="816" w:author="Windows 用户" w:date="2018-04-09T14:56:00Z">
        <w:del w:id="817" w:author="dong" w:date="2019-04-03T13:50:00Z">
          <w:r w:rsidDel="000D40A5">
            <w:rPr>
              <w:rFonts w:ascii="新宋体" w:hAnsi="新宋体" w:cs="新宋体"/>
              <w:color w:val="000000"/>
              <w:kern w:val="0"/>
              <w:sz w:val="24"/>
              <w:szCs w:val="24"/>
            </w:rPr>
            <w:delText>;</w:delText>
          </w:r>
        </w:del>
      </w:ins>
    </w:p>
    <w:p w14:paraId="42EA6C38" w14:textId="3806BF04" w:rsidR="00B475AC" w:rsidDel="000D40A5" w:rsidRDefault="00B475AC" w:rsidP="00652DE1">
      <w:pPr>
        <w:autoSpaceDE w:val="0"/>
        <w:autoSpaceDN w:val="0"/>
        <w:adjustRightInd w:val="0"/>
        <w:spacing w:line="24" w:lineRule="atLeast"/>
        <w:rPr>
          <w:ins w:id="818" w:author="Windows 用户" w:date="2018-04-09T14:56:00Z"/>
          <w:del w:id="819" w:author="dong" w:date="2019-04-03T13:50:00Z"/>
          <w:rFonts w:ascii="新宋体" w:hAnsi="新宋体" w:cs="新宋体"/>
          <w:color w:val="000000"/>
          <w:kern w:val="0"/>
          <w:sz w:val="24"/>
          <w:szCs w:val="24"/>
        </w:rPr>
        <w:pPrChange w:id="820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ins w:id="821" w:author="Windows 用户" w:date="2018-04-09T14:56:00Z">
        <w:del w:id="822" w:author="dong" w:date="2019-04-03T13:50:00Z">
          <w:r w:rsidDel="000D40A5">
            <w:rPr>
              <w:rFonts w:ascii="新宋体" w:hAnsi="新宋体" w:cs="新宋体"/>
              <w:color w:val="000000"/>
              <w:kern w:val="0"/>
              <w:sz w:val="24"/>
              <w:szCs w:val="24"/>
            </w:rPr>
            <w:delText>功能：用户媒体数据控制</w:delText>
          </w:r>
        </w:del>
      </w:ins>
    </w:p>
    <w:p w14:paraId="11427977" w14:textId="185130D4" w:rsidR="00B475AC" w:rsidDel="000D40A5" w:rsidRDefault="00B475AC" w:rsidP="00652DE1">
      <w:pPr>
        <w:autoSpaceDE w:val="0"/>
        <w:autoSpaceDN w:val="0"/>
        <w:adjustRightInd w:val="0"/>
        <w:spacing w:line="24" w:lineRule="atLeast"/>
        <w:rPr>
          <w:ins w:id="823" w:author="Windows 用户" w:date="2018-04-09T14:57:00Z"/>
          <w:del w:id="824" w:author="dong" w:date="2019-04-03T13:50:00Z"/>
          <w:rFonts w:ascii="新宋体" w:hAnsi="新宋体" w:cs="新宋体"/>
          <w:color w:val="000000"/>
          <w:kern w:val="0"/>
          <w:sz w:val="24"/>
          <w:szCs w:val="24"/>
        </w:rPr>
        <w:pPrChange w:id="825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ins w:id="826" w:author="Windows 用户" w:date="2018-04-09T14:56:00Z">
        <w:del w:id="827" w:author="dong" w:date="2019-04-03T13:50:00Z">
          <w:r w:rsidDel="000D40A5">
            <w:rPr>
              <w:rFonts w:ascii="新宋体" w:hAnsi="新宋体" w:cs="新宋体"/>
              <w:color w:val="000000"/>
              <w:kern w:val="0"/>
              <w:sz w:val="24"/>
              <w:szCs w:val="24"/>
            </w:rPr>
            <w:delText>返回值：</w:delText>
          </w:r>
          <w:r w:rsidDel="000D40A5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  <w:delText>0</w:delText>
          </w:r>
          <w:r w:rsidDel="000D40A5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  <w:delText>表示成功，否则为</w:delText>
          </w:r>
        </w:del>
      </w:ins>
      <w:ins w:id="828" w:author="Windows 用户" w:date="2018-04-09T14:57:00Z">
        <w:del w:id="829" w:author="dong" w:date="2019-04-03T13:50:00Z">
          <w:r w:rsidDel="000D40A5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  <w:delText>出错代码</w:delText>
          </w:r>
        </w:del>
      </w:ins>
    </w:p>
    <w:p w14:paraId="3753CEB9" w14:textId="6E20461B" w:rsidR="00B475AC" w:rsidDel="000D40A5" w:rsidRDefault="00B475AC" w:rsidP="00652DE1">
      <w:pPr>
        <w:autoSpaceDE w:val="0"/>
        <w:autoSpaceDN w:val="0"/>
        <w:adjustRightInd w:val="0"/>
        <w:spacing w:line="24" w:lineRule="atLeast"/>
        <w:rPr>
          <w:ins w:id="830" w:author="Windows 用户" w:date="2018-04-09T14:57:00Z"/>
          <w:del w:id="831" w:author="dong" w:date="2019-04-03T13:50:00Z"/>
          <w:rFonts w:ascii="新宋体" w:hAnsi="新宋体" w:cs="新宋体"/>
          <w:color w:val="000000"/>
          <w:kern w:val="0"/>
          <w:sz w:val="24"/>
          <w:szCs w:val="24"/>
        </w:rPr>
        <w:pPrChange w:id="832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ins w:id="833" w:author="Windows 用户" w:date="2018-04-09T14:57:00Z">
        <w:del w:id="834" w:author="dong" w:date="2019-04-03T13:50:00Z">
          <w:r w:rsidDel="000D40A5">
            <w:rPr>
              <w:rFonts w:ascii="新宋体" w:hAnsi="新宋体" w:cs="新宋体"/>
              <w:color w:val="000000"/>
              <w:kern w:val="0"/>
              <w:sz w:val="24"/>
              <w:szCs w:val="24"/>
            </w:rPr>
            <w:delText>参数：</w:delText>
          </w:r>
        </w:del>
      </w:ins>
    </w:p>
    <w:p w14:paraId="2D23602D" w14:textId="6152DD59" w:rsidR="00B475AC" w:rsidDel="000D40A5" w:rsidRDefault="00B475AC" w:rsidP="00652DE1">
      <w:pPr>
        <w:autoSpaceDE w:val="0"/>
        <w:autoSpaceDN w:val="0"/>
        <w:adjustRightInd w:val="0"/>
        <w:spacing w:line="24" w:lineRule="atLeast"/>
        <w:rPr>
          <w:ins w:id="835" w:author="Windows 用户" w:date="2018-04-09T14:57:00Z"/>
          <w:del w:id="836" w:author="dong" w:date="2019-04-03T13:50:00Z"/>
          <w:rFonts w:ascii="新宋体" w:hAnsi="新宋体" w:cs="新宋体"/>
          <w:color w:val="000000"/>
          <w:kern w:val="0"/>
          <w:sz w:val="24"/>
          <w:szCs w:val="24"/>
        </w:rPr>
        <w:pPrChange w:id="837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ins w:id="838" w:author="Windows 用户" w:date="2018-04-09T14:57:00Z">
        <w:del w:id="839" w:author="dong" w:date="2019-04-03T13:50:00Z">
          <w:r w:rsidDel="000D40A5">
            <w:rPr>
              <w:rFonts w:ascii="新宋体" w:hAnsi="新宋体" w:cs="新宋体"/>
              <w:color w:val="000000"/>
              <w:kern w:val="0"/>
              <w:sz w:val="24"/>
              <w:szCs w:val="24"/>
            </w:rPr>
            <w:tab/>
            <w:delText>dwUserid:</w:delText>
          </w:r>
          <w:r w:rsidDel="000D40A5">
            <w:rPr>
              <w:rFonts w:ascii="新宋体" w:hAnsi="新宋体" w:cs="新宋体"/>
              <w:color w:val="000000"/>
              <w:kern w:val="0"/>
              <w:sz w:val="24"/>
              <w:szCs w:val="24"/>
            </w:rPr>
            <w:delText>用户编号，</w:delText>
          </w:r>
          <w:r w:rsidDel="000D40A5">
            <w:rPr>
              <w:rFonts w:ascii="新宋体" w:hAnsi="新宋体" w:cs="新宋体"/>
              <w:color w:val="000000"/>
              <w:kern w:val="0"/>
              <w:sz w:val="24"/>
              <w:szCs w:val="24"/>
            </w:rPr>
            <w:delText>-1</w:delText>
          </w:r>
          <w:r w:rsidDel="000D40A5">
            <w:rPr>
              <w:rFonts w:ascii="新宋体" w:hAnsi="新宋体" w:cs="新宋体"/>
              <w:color w:val="000000"/>
              <w:kern w:val="0"/>
              <w:sz w:val="24"/>
              <w:szCs w:val="24"/>
            </w:rPr>
            <w:delText>表示对本地控制</w:delText>
          </w:r>
        </w:del>
      </w:ins>
    </w:p>
    <w:p w14:paraId="4467DEF9" w14:textId="4AC4643D" w:rsidR="00B475AC" w:rsidDel="000D40A5" w:rsidRDefault="00B475AC" w:rsidP="00652DE1">
      <w:pPr>
        <w:autoSpaceDE w:val="0"/>
        <w:autoSpaceDN w:val="0"/>
        <w:adjustRightInd w:val="0"/>
        <w:spacing w:line="24" w:lineRule="atLeast"/>
        <w:rPr>
          <w:ins w:id="840" w:author="Windows 用户" w:date="2018-04-09T14:57:00Z"/>
          <w:del w:id="841" w:author="dong" w:date="2019-04-03T13:50:00Z"/>
          <w:rFonts w:ascii="新宋体" w:hAnsi="新宋体" w:cs="新宋体"/>
          <w:color w:val="000000"/>
          <w:kern w:val="0"/>
          <w:sz w:val="24"/>
          <w:szCs w:val="24"/>
        </w:rPr>
        <w:pPrChange w:id="842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ins w:id="843" w:author="Windows 用户" w:date="2018-04-09T14:57:00Z">
        <w:del w:id="844" w:author="dong" w:date="2019-04-03T13:50:00Z">
          <w:r w:rsidDel="000D40A5">
            <w:rPr>
              <w:rFonts w:ascii="新宋体" w:hAnsi="新宋体" w:cs="新宋体"/>
              <w:color w:val="000000"/>
              <w:kern w:val="0"/>
              <w:sz w:val="24"/>
              <w:szCs w:val="24"/>
            </w:rPr>
            <w:tab/>
            <w:delText>openvideo</w:delText>
          </w:r>
          <w:r w:rsidDel="000D40A5">
            <w:rPr>
              <w:rFonts w:ascii="新宋体" w:hAnsi="新宋体" w:cs="新宋体"/>
              <w:color w:val="000000"/>
              <w:kern w:val="0"/>
              <w:sz w:val="24"/>
              <w:szCs w:val="24"/>
            </w:rPr>
            <w:delText>：是否打开视频</w:delText>
          </w:r>
        </w:del>
      </w:ins>
    </w:p>
    <w:p w14:paraId="54E15237" w14:textId="1AA920F8" w:rsidR="00B475AC" w:rsidDel="000D40A5" w:rsidRDefault="00B475AC" w:rsidP="00652DE1">
      <w:pPr>
        <w:autoSpaceDE w:val="0"/>
        <w:autoSpaceDN w:val="0"/>
        <w:adjustRightInd w:val="0"/>
        <w:spacing w:line="24" w:lineRule="atLeast"/>
        <w:rPr>
          <w:ins w:id="845" w:author="Windows 用户" w:date="2018-04-09T14:58:00Z"/>
          <w:del w:id="846" w:author="dong" w:date="2019-04-03T13:50:00Z"/>
          <w:rFonts w:ascii="新宋体" w:hAnsi="新宋体" w:cs="新宋体"/>
          <w:color w:val="000000"/>
          <w:kern w:val="0"/>
          <w:sz w:val="24"/>
          <w:szCs w:val="24"/>
        </w:rPr>
        <w:pPrChange w:id="847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ins w:id="848" w:author="Windows 用户" w:date="2018-04-09T14:58:00Z">
        <w:del w:id="849" w:author="dong" w:date="2019-04-03T13:50:00Z">
          <w:r w:rsidDel="000D40A5">
            <w:rPr>
              <w:rFonts w:ascii="新宋体" w:hAnsi="新宋体" w:cs="新宋体"/>
              <w:color w:val="000000"/>
              <w:kern w:val="0"/>
              <w:sz w:val="24"/>
              <w:szCs w:val="24"/>
            </w:rPr>
            <w:tab/>
            <w:delText>openaudio</w:delText>
          </w:r>
          <w:r w:rsidDel="000D40A5">
            <w:rPr>
              <w:rFonts w:ascii="新宋体" w:hAnsi="新宋体" w:cs="新宋体"/>
              <w:color w:val="000000"/>
              <w:kern w:val="0"/>
              <w:sz w:val="24"/>
              <w:szCs w:val="24"/>
            </w:rPr>
            <w:delText>：是否打开音频</w:delText>
          </w:r>
        </w:del>
      </w:ins>
    </w:p>
    <w:p w14:paraId="75C732C0" w14:textId="11DF1487" w:rsidR="00B475AC" w:rsidDel="000D40A5" w:rsidRDefault="00B475AC" w:rsidP="00652DE1">
      <w:pPr>
        <w:autoSpaceDE w:val="0"/>
        <w:autoSpaceDN w:val="0"/>
        <w:adjustRightInd w:val="0"/>
        <w:spacing w:line="24" w:lineRule="atLeast"/>
        <w:rPr>
          <w:ins w:id="850" w:author="Windows 用户" w:date="2018-04-09T14:58:00Z"/>
          <w:del w:id="851" w:author="dong" w:date="2019-04-03T13:50:00Z"/>
          <w:rFonts w:ascii="新宋体" w:hAnsi="新宋体" w:cs="新宋体"/>
          <w:color w:val="000000"/>
          <w:kern w:val="0"/>
          <w:sz w:val="24"/>
          <w:szCs w:val="24"/>
        </w:rPr>
        <w:pPrChange w:id="852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ins w:id="853" w:author="Windows 用户" w:date="2018-04-09T14:58:00Z">
        <w:del w:id="854" w:author="dong" w:date="2019-04-03T13:50:00Z">
          <w:r w:rsidDel="000D40A5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  <w:delText>备注：</w:delText>
          </w:r>
        </w:del>
      </w:ins>
    </w:p>
    <w:p w14:paraId="3A9B07AA" w14:textId="274D7535" w:rsidR="00B475AC" w:rsidDel="000D40A5" w:rsidRDefault="00B475AC" w:rsidP="00652DE1">
      <w:pPr>
        <w:autoSpaceDE w:val="0"/>
        <w:autoSpaceDN w:val="0"/>
        <w:adjustRightInd w:val="0"/>
        <w:spacing w:line="24" w:lineRule="atLeast"/>
        <w:rPr>
          <w:ins w:id="855" w:author="Windows 用户" w:date="2018-04-09T14:54:00Z"/>
          <w:del w:id="856" w:author="dong" w:date="2019-04-03T13:50:00Z"/>
          <w:rFonts w:ascii="新宋体" w:hAnsi="新宋体" w:cs="新宋体"/>
          <w:color w:val="000000"/>
          <w:kern w:val="0"/>
          <w:sz w:val="24"/>
          <w:szCs w:val="24"/>
        </w:rPr>
        <w:pPrChange w:id="857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ins w:id="858" w:author="Windows 用户" w:date="2018-04-09T14:58:00Z">
        <w:del w:id="859" w:author="dong" w:date="2019-04-03T13:50:00Z">
          <w:r w:rsidDel="000D40A5">
            <w:rPr>
              <w:rFonts w:ascii="新宋体" w:hAnsi="新宋体" w:cs="新宋体"/>
              <w:color w:val="000000"/>
              <w:kern w:val="0"/>
              <w:sz w:val="24"/>
              <w:szCs w:val="24"/>
            </w:rPr>
            <w:tab/>
          </w:r>
          <w:r w:rsidDel="000D40A5">
            <w:rPr>
              <w:rFonts w:ascii="新宋体" w:hAnsi="新宋体" w:cs="新宋体"/>
              <w:color w:val="000000"/>
              <w:kern w:val="0"/>
              <w:sz w:val="24"/>
              <w:szCs w:val="24"/>
            </w:rPr>
            <w:delText>对于本地用户，该方法是直接操作本地用户的</w:delText>
          </w:r>
          <w:r w:rsidDel="000D40A5">
            <w:rPr>
              <w:rFonts w:ascii="新宋体" w:hAnsi="新宋体" w:cs="新宋体"/>
              <w:color w:val="000000"/>
              <w:kern w:val="0"/>
              <w:sz w:val="24"/>
              <w:szCs w:val="24"/>
            </w:rPr>
            <w:delText>mic</w:delText>
          </w:r>
          <w:r w:rsidDel="000D40A5">
            <w:rPr>
              <w:rFonts w:ascii="新宋体" w:hAnsi="新宋体" w:cs="新宋体"/>
              <w:color w:val="000000"/>
              <w:kern w:val="0"/>
              <w:sz w:val="24"/>
              <w:szCs w:val="24"/>
            </w:rPr>
            <w:delText>和</w:delText>
          </w:r>
        </w:del>
      </w:ins>
      <w:ins w:id="860" w:author="Windows 用户" w:date="2018-04-09T14:59:00Z">
        <w:del w:id="861" w:author="dong" w:date="2019-04-03T13:50:00Z">
          <w:r w:rsidDel="000D40A5">
            <w:rPr>
              <w:rFonts w:ascii="新宋体" w:hAnsi="新宋体" w:cs="新宋体"/>
              <w:color w:val="000000"/>
              <w:kern w:val="0"/>
              <w:sz w:val="24"/>
              <w:szCs w:val="24"/>
            </w:rPr>
            <w:delText>camara</w:delText>
          </w:r>
          <w:r w:rsidDel="000D40A5">
            <w:rPr>
              <w:rFonts w:ascii="新宋体" w:hAnsi="新宋体" w:cs="新宋体"/>
              <w:color w:val="000000"/>
              <w:kern w:val="0"/>
              <w:sz w:val="24"/>
              <w:szCs w:val="24"/>
            </w:rPr>
            <w:delText>，对于其他用户则是向服务器订阅对应的数据。</w:delText>
          </w:r>
        </w:del>
      </w:ins>
    </w:p>
    <w:p w14:paraId="3D2F75FD" w14:textId="77777777" w:rsidR="00B4188B" w:rsidRPr="00B4188B" w:rsidRDefault="00B4188B" w:rsidP="00FE7558">
      <w:pPr>
        <w:pStyle w:val="3"/>
        <w:pPrChange w:id="862" w:author="dong" w:date="2019-04-03T14:15:00Z">
          <w:pPr>
            <w:pStyle w:val="4"/>
          </w:pPr>
        </w:pPrChange>
      </w:pPr>
      <w:bookmarkStart w:id="863" w:name="_Toc5194753"/>
      <w:r w:rsidRPr="00B4188B">
        <w:rPr>
          <w:rFonts w:hint="eastAsia"/>
        </w:rPr>
        <w:t>查询用户状态</w:t>
      </w:r>
      <w:bookmarkEnd w:id="863"/>
    </w:p>
    <w:p w14:paraId="60CE36A9" w14:textId="728DE175" w:rsidR="00B4188B" w:rsidRPr="008849C0" w:rsidRDefault="005E65C1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  <w:rPrChange w:id="864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pPrChange w:id="865" w:author="dong" w:date="2019-04-03T13:44:00Z">
          <w:pPr>
            <w:autoSpaceDE w:val="0"/>
            <w:autoSpaceDN w:val="0"/>
            <w:adjustRightInd w:val="0"/>
          </w:pPr>
        </w:pPrChange>
      </w:pPr>
      <w:ins w:id="866" w:author="dong" w:date="2019-04-03T14:16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ins w:id="867" w:author="dong" w:date="2019-04-03T13:51:00Z">
        <w:r w:rsidR="009F492B">
          <w:rPr>
            <w:rFonts w:ascii="新宋体" w:hAnsi="新宋体" w:cs="新宋体"/>
            <w:color w:val="6F008A"/>
            <w:kern w:val="0"/>
            <w:sz w:val="24"/>
            <w:szCs w:val="24"/>
          </w:rPr>
          <w:t xml:space="preserve"> </w:t>
        </w:r>
      </w:ins>
      <w:r w:rsidR="00B4188B" w:rsidRPr="00775E39">
        <w:rPr>
          <w:rFonts w:ascii="新宋体" w:hAnsi="新宋体" w:cs="新宋体"/>
          <w:color w:val="0000FF"/>
          <w:kern w:val="0"/>
          <w:sz w:val="24"/>
          <w:szCs w:val="24"/>
          <w:rPrChange w:id="868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>int</w:t>
      </w:r>
      <w:r w:rsidR="00B4188B" w:rsidRPr="008849C0">
        <w:rPr>
          <w:rFonts w:ascii="新宋体" w:hAnsi="新宋体" w:cs="新宋体"/>
          <w:color w:val="000000"/>
          <w:kern w:val="0"/>
          <w:sz w:val="24"/>
          <w:szCs w:val="24"/>
          <w:rPrChange w:id="869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 xml:space="preserve"> RTCS_QueryUserState(</w:t>
      </w:r>
      <w:del w:id="870" w:author="dong" w:date="2019-04-03T13:51:00Z">
        <w:r w:rsidR="00B4188B" w:rsidRPr="008849C0" w:rsidDel="00ED6458">
          <w:rPr>
            <w:rFonts w:ascii="新宋体" w:hAnsi="新宋体" w:cs="新宋体" w:hint="eastAsia"/>
            <w:color w:val="000000"/>
            <w:kern w:val="0"/>
            <w:sz w:val="24"/>
            <w:szCs w:val="24"/>
            <w:rPrChange w:id="871" w:author="dong" w:date="2019-04-03T13:52:00Z">
              <w:rPr>
                <w:rFonts w:ascii="新宋体" w:hAnsi="新宋体" w:cs="新宋体" w:hint="eastAsia"/>
                <w:color w:val="6F008A"/>
                <w:kern w:val="0"/>
                <w:sz w:val="24"/>
                <w:szCs w:val="24"/>
              </w:rPr>
            </w:rPrChange>
          </w:rPr>
          <w:delText xml:space="preserve">DWORD </w:delText>
        </w:r>
      </w:del>
      <w:ins w:id="872" w:author="dong" w:date="2019-04-03T13:51:00Z">
        <w:r w:rsidR="00ED6458" w:rsidRPr="008849C0">
          <w:rPr>
            <w:rFonts w:ascii="新宋体" w:hAnsi="新宋体" w:cs="新宋体" w:hint="eastAsia"/>
            <w:color w:val="000000"/>
            <w:kern w:val="0"/>
            <w:sz w:val="24"/>
            <w:szCs w:val="24"/>
            <w:rPrChange w:id="873" w:author="dong" w:date="2019-04-03T13:52:00Z">
              <w:rPr>
                <w:rFonts w:ascii="新宋体" w:hAnsi="新宋体" w:cs="新宋体" w:hint="eastAsia"/>
                <w:color w:val="6F008A"/>
                <w:kern w:val="0"/>
                <w:sz w:val="24"/>
                <w:szCs w:val="24"/>
              </w:rPr>
            </w:rPrChange>
          </w:rPr>
          <w:t>int</w:t>
        </w:r>
        <w:r w:rsidR="00ED6458" w:rsidRPr="008849C0">
          <w:rPr>
            <w:rFonts w:ascii="新宋体" w:hAnsi="新宋体" w:cs="新宋体"/>
            <w:color w:val="000000"/>
            <w:kern w:val="0"/>
            <w:sz w:val="24"/>
            <w:szCs w:val="24"/>
            <w:rPrChange w:id="874" w:author="dong" w:date="2019-04-03T13:52:00Z">
              <w:rPr>
                <w:rFonts w:ascii="新宋体" w:hAnsi="新宋体" w:cs="新宋体"/>
                <w:color w:val="6F008A"/>
                <w:kern w:val="0"/>
                <w:sz w:val="24"/>
                <w:szCs w:val="24"/>
              </w:rPr>
            </w:rPrChange>
          </w:rPr>
          <w:t xml:space="preserve"> </w:t>
        </w:r>
      </w:ins>
      <w:del w:id="875" w:author="dong" w:date="2019-04-03T13:51:00Z">
        <w:r w:rsidR="00B4188B" w:rsidRPr="008849C0" w:rsidDel="00ED6458">
          <w:rPr>
            <w:rFonts w:ascii="新宋体" w:hAnsi="新宋体" w:cs="新宋体"/>
            <w:color w:val="000000"/>
            <w:kern w:val="0"/>
            <w:sz w:val="24"/>
            <w:szCs w:val="24"/>
            <w:rPrChange w:id="876" w:author="dong" w:date="2019-04-03T13:52:00Z">
              <w:rPr>
                <w:rFonts w:ascii="新宋体" w:hAnsi="新宋体" w:cs="新宋体"/>
                <w:color w:val="6F008A"/>
                <w:kern w:val="0"/>
                <w:sz w:val="24"/>
                <w:szCs w:val="24"/>
              </w:rPr>
            </w:rPrChange>
          </w:rPr>
          <w:delText>dwUserId</w:delText>
        </w:r>
      </w:del>
      <w:ins w:id="877" w:author="dong" w:date="2019-04-03T13:51:00Z">
        <w:r w:rsidR="00ED6458" w:rsidRPr="008849C0">
          <w:rPr>
            <w:rFonts w:ascii="新宋体" w:hAnsi="新宋体" w:cs="新宋体"/>
            <w:color w:val="000000"/>
            <w:kern w:val="0"/>
            <w:sz w:val="24"/>
            <w:szCs w:val="24"/>
            <w:rPrChange w:id="878" w:author="dong" w:date="2019-04-03T13:52:00Z">
              <w:rPr>
                <w:rFonts w:ascii="新宋体" w:hAnsi="新宋体" w:cs="新宋体"/>
                <w:color w:val="6F008A"/>
                <w:kern w:val="0"/>
                <w:sz w:val="24"/>
                <w:szCs w:val="24"/>
              </w:rPr>
            </w:rPrChange>
          </w:rPr>
          <w:t>userid</w:t>
        </w:r>
      </w:ins>
      <w:r w:rsidR="00B4188B" w:rsidRPr="008849C0">
        <w:rPr>
          <w:rFonts w:ascii="新宋体" w:hAnsi="新宋体" w:cs="新宋体"/>
          <w:color w:val="000000"/>
          <w:kern w:val="0"/>
          <w:sz w:val="24"/>
          <w:szCs w:val="24"/>
          <w:rPrChange w:id="879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>, int infoname, char</w:t>
      </w:r>
      <w:del w:id="880" w:author="dong" w:date="2019-04-03T13:52:00Z">
        <w:r w:rsidR="00B4188B" w:rsidRPr="008849C0" w:rsidDel="00806D72">
          <w:rPr>
            <w:rFonts w:ascii="新宋体" w:hAnsi="新宋体" w:cs="新宋体"/>
            <w:color w:val="000000"/>
            <w:kern w:val="0"/>
            <w:sz w:val="24"/>
            <w:szCs w:val="24"/>
            <w:rPrChange w:id="881" w:author="dong" w:date="2019-04-03T13:52:00Z">
              <w:rPr>
                <w:rFonts w:ascii="新宋体" w:hAnsi="新宋体" w:cs="新宋体"/>
                <w:color w:val="6F008A"/>
                <w:kern w:val="0"/>
                <w:sz w:val="24"/>
                <w:szCs w:val="24"/>
              </w:rPr>
            </w:rPrChange>
          </w:rPr>
          <w:delText xml:space="preserve"> FAR</w:delText>
        </w:r>
      </w:del>
      <w:r w:rsidR="00B4188B" w:rsidRPr="008849C0">
        <w:rPr>
          <w:rFonts w:ascii="新宋体" w:hAnsi="新宋体" w:cs="新宋体"/>
          <w:color w:val="000000"/>
          <w:kern w:val="0"/>
          <w:sz w:val="24"/>
          <w:szCs w:val="24"/>
          <w:rPrChange w:id="882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>*</w:t>
      </w:r>
    </w:p>
    <w:p w14:paraId="6213E3BC" w14:textId="77777777" w:rsidR="00B4188B" w:rsidRPr="008849C0" w:rsidRDefault="00B4188B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  <w:rPrChange w:id="883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pPrChange w:id="884" w:author="dong" w:date="2019-04-03T13:44:00Z">
          <w:pPr>
            <w:autoSpaceDE w:val="0"/>
            <w:autoSpaceDN w:val="0"/>
            <w:adjustRightInd w:val="0"/>
          </w:pPr>
        </w:pPrChange>
      </w:pPr>
      <w:r w:rsidRPr="008849C0">
        <w:rPr>
          <w:rFonts w:ascii="新宋体" w:hAnsi="新宋体" w:cs="新宋体"/>
          <w:color w:val="000000"/>
          <w:kern w:val="0"/>
          <w:sz w:val="24"/>
          <w:szCs w:val="24"/>
          <w:rPrChange w:id="885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t>infoval, int infolen);</w:t>
      </w:r>
    </w:p>
    <w:p w14:paraId="3014842E" w14:textId="6C341AA8" w:rsidR="00B4188B" w:rsidRPr="008849C0" w:rsidRDefault="00B4188B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  <w:rPrChange w:id="886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pPrChange w:id="887" w:author="dong" w:date="2019-04-03T13:44:00Z">
          <w:pPr>
            <w:autoSpaceDE w:val="0"/>
            <w:autoSpaceDN w:val="0"/>
            <w:adjustRightInd w:val="0"/>
          </w:pPr>
        </w:pPrChange>
      </w:pPr>
      <w:r w:rsidRPr="008E25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888" w:author="dong" w:date="2019-04-03T14:21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>功能</w:t>
      </w:r>
      <w:r w:rsidRPr="008849C0">
        <w:rPr>
          <w:rFonts w:ascii="新宋体" w:hAnsi="新宋体" w:cs="新宋体" w:hint="eastAsia"/>
          <w:color w:val="000000"/>
          <w:kern w:val="0"/>
          <w:sz w:val="24"/>
          <w:szCs w:val="24"/>
          <w:rPrChange w:id="889" w:author="dong" w:date="2019-04-03T13:52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>：查询指定用户状态</w:t>
      </w:r>
      <w:ins w:id="890" w:author="dong" w:date="2019-04-03T13:52:00Z">
        <w:r w:rsidR="00C21683" w:rsidRPr="008849C0">
          <w:rPr>
            <w:rFonts w:ascii="新宋体" w:hAnsi="新宋体" w:cs="新宋体" w:hint="eastAsia"/>
            <w:color w:val="000000"/>
            <w:kern w:val="0"/>
            <w:sz w:val="24"/>
            <w:szCs w:val="24"/>
            <w:rPrChange w:id="891" w:author="dong" w:date="2019-04-03T13:52:00Z">
              <w:rPr>
                <w:rFonts w:ascii="新宋体" w:hAnsi="新宋体" w:cs="新宋体" w:hint="eastAsia"/>
                <w:color w:val="6F008A"/>
                <w:kern w:val="0"/>
                <w:sz w:val="24"/>
                <w:szCs w:val="24"/>
              </w:rPr>
            </w:rPrChange>
          </w:rPr>
          <w:t>；</w:t>
        </w:r>
      </w:ins>
    </w:p>
    <w:p w14:paraId="1E1FAD3C" w14:textId="2278E2C2" w:rsidR="00B4188B" w:rsidRPr="008849C0" w:rsidRDefault="00B4188B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  <w:rPrChange w:id="892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pPrChange w:id="893" w:author="dong" w:date="2019-04-03T13:44:00Z">
          <w:pPr>
            <w:autoSpaceDE w:val="0"/>
            <w:autoSpaceDN w:val="0"/>
            <w:adjustRightInd w:val="0"/>
          </w:pPr>
        </w:pPrChange>
      </w:pPr>
      <w:r w:rsidRPr="008E25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894" w:author="dong" w:date="2019-04-03T14:21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>返回值</w:t>
      </w:r>
      <w:r w:rsidRPr="008849C0">
        <w:rPr>
          <w:rFonts w:ascii="新宋体" w:hAnsi="新宋体" w:cs="新宋体" w:hint="eastAsia"/>
          <w:color w:val="000000"/>
          <w:kern w:val="0"/>
          <w:sz w:val="24"/>
          <w:szCs w:val="24"/>
          <w:rPrChange w:id="895" w:author="dong" w:date="2019-04-03T13:52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>：</w:t>
      </w:r>
      <w:r w:rsidRPr="008849C0">
        <w:rPr>
          <w:rFonts w:ascii="新宋体" w:hAnsi="新宋体" w:cs="新宋体" w:hint="eastAsia"/>
          <w:color w:val="000000"/>
          <w:kern w:val="0"/>
          <w:sz w:val="24"/>
          <w:szCs w:val="24"/>
          <w:rPrChange w:id="896" w:author="dong" w:date="2019-04-03T13:52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 xml:space="preserve">0 </w:t>
      </w:r>
      <w:r w:rsidRPr="008849C0">
        <w:rPr>
          <w:rFonts w:ascii="新宋体" w:hAnsi="新宋体" w:cs="新宋体" w:hint="eastAsia"/>
          <w:color w:val="000000"/>
          <w:kern w:val="0"/>
          <w:sz w:val="24"/>
          <w:szCs w:val="24"/>
          <w:rPrChange w:id="897" w:author="dong" w:date="2019-04-03T13:52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>表示成功，否则为出错代码</w:t>
      </w:r>
      <w:ins w:id="898" w:author="dong" w:date="2019-04-03T13:52:00Z">
        <w:r w:rsidR="00C21683" w:rsidRPr="008849C0">
          <w:rPr>
            <w:rFonts w:ascii="新宋体" w:hAnsi="新宋体" w:cs="新宋体" w:hint="eastAsia"/>
            <w:color w:val="000000"/>
            <w:kern w:val="0"/>
            <w:sz w:val="24"/>
            <w:szCs w:val="24"/>
            <w:rPrChange w:id="899" w:author="dong" w:date="2019-04-03T13:52:00Z">
              <w:rPr>
                <w:rFonts w:ascii="新宋体" w:hAnsi="新宋体" w:cs="新宋体" w:hint="eastAsia"/>
                <w:color w:val="6F008A"/>
                <w:kern w:val="0"/>
                <w:sz w:val="24"/>
                <w:szCs w:val="24"/>
              </w:rPr>
            </w:rPrChange>
          </w:rPr>
          <w:t>；</w:t>
        </w:r>
      </w:ins>
    </w:p>
    <w:p w14:paraId="40458614" w14:textId="77777777" w:rsidR="00B4188B" w:rsidRPr="008849C0" w:rsidRDefault="00B4188B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  <w:rPrChange w:id="900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pPrChange w:id="901" w:author="dong" w:date="2019-04-03T13:44:00Z">
          <w:pPr>
            <w:autoSpaceDE w:val="0"/>
            <w:autoSpaceDN w:val="0"/>
            <w:adjustRightInd w:val="0"/>
          </w:pPr>
        </w:pPrChange>
      </w:pPr>
      <w:r w:rsidRPr="008E25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902" w:author="dong" w:date="2019-04-03T14:21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>参数</w:t>
      </w:r>
      <w:r w:rsidRPr="008849C0">
        <w:rPr>
          <w:rFonts w:ascii="新宋体" w:hAnsi="新宋体" w:cs="新宋体" w:hint="eastAsia"/>
          <w:color w:val="000000"/>
          <w:kern w:val="0"/>
          <w:sz w:val="24"/>
          <w:szCs w:val="24"/>
          <w:rPrChange w:id="903" w:author="dong" w:date="2019-04-03T13:52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>：</w:t>
      </w:r>
    </w:p>
    <w:p w14:paraId="46357858" w14:textId="77777777" w:rsidR="00B4188B" w:rsidRPr="008849C0" w:rsidRDefault="00B4188B" w:rsidP="000E142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  <w:rPrChange w:id="904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pPrChange w:id="905" w:author="dong" w:date="2019-04-03T13:52:00Z">
          <w:pPr>
            <w:autoSpaceDE w:val="0"/>
            <w:autoSpaceDN w:val="0"/>
            <w:adjustRightInd w:val="0"/>
          </w:pPr>
        </w:pPrChange>
      </w:pPr>
      <w:r w:rsidRPr="008849C0">
        <w:rPr>
          <w:rFonts w:ascii="新宋体" w:hAnsi="新宋体" w:cs="新宋体" w:hint="eastAsia"/>
          <w:color w:val="000000"/>
          <w:kern w:val="0"/>
          <w:sz w:val="24"/>
          <w:szCs w:val="24"/>
          <w:rPrChange w:id="906" w:author="dong" w:date="2019-04-03T13:52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 xml:space="preserve">dwUserId </w:t>
      </w:r>
      <w:r w:rsidRPr="008849C0">
        <w:rPr>
          <w:rFonts w:ascii="新宋体" w:hAnsi="新宋体" w:cs="新宋体" w:hint="eastAsia"/>
          <w:color w:val="000000"/>
          <w:kern w:val="0"/>
          <w:sz w:val="24"/>
          <w:szCs w:val="24"/>
          <w:rPrChange w:id="907" w:author="dong" w:date="2019-04-03T13:52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>用户编号，可用</w:t>
      </w:r>
      <w:r w:rsidRPr="008849C0">
        <w:rPr>
          <w:rFonts w:ascii="新宋体" w:hAnsi="新宋体" w:cs="新宋体" w:hint="eastAsia"/>
          <w:color w:val="000000"/>
          <w:kern w:val="0"/>
          <w:sz w:val="24"/>
          <w:szCs w:val="24"/>
          <w:rPrChange w:id="908" w:author="dong" w:date="2019-04-03T13:52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 xml:space="preserve">-1 </w:t>
      </w:r>
      <w:r w:rsidRPr="008849C0">
        <w:rPr>
          <w:rFonts w:ascii="新宋体" w:hAnsi="新宋体" w:cs="新宋体" w:hint="eastAsia"/>
          <w:color w:val="000000"/>
          <w:kern w:val="0"/>
          <w:sz w:val="24"/>
          <w:szCs w:val="24"/>
          <w:rPrChange w:id="909" w:author="dong" w:date="2019-04-03T13:52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>代表本地用户（自己）；</w:t>
      </w:r>
    </w:p>
    <w:p w14:paraId="0C56A1F6" w14:textId="1850A6E0" w:rsidR="00B4188B" w:rsidRPr="008849C0" w:rsidRDefault="00B4188B" w:rsidP="000E142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  <w:rPrChange w:id="910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pPrChange w:id="911" w:author="dong" w:date="2019-04-03T13:52:00Z">
          <w:pPr>
            <w:autoSpaceDE w:val="0"/>
            <w:autoSpaceDN w:val="0"/>
            <w:adjustRightInd w:val="0"/>
          </w:pPr>
        </w:pPrChange>
      </w:pPr>
      <w:r w:rsidRPr="008849C0">
        <w:rPr>
          <w:rFonts w:ascii="新宋体" w:hAnsi="新宋体" w:cs="新宋体" w:hint="eastAsia"/>
          <w:color w:val="000000"/>
          <w:kern w:val="0"/>
          <w:sz w:val="24"/>
          <w:szCs w:val="24"/>
          <w:rPrChange w:id="912" w:author="dong" w:date="2019-04-03T13:52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 xml:space="preserve">infoname </w:t>
      </w:r>
      <w:r w:rsidRPr="008849C0">
        <w:rPr>
          <w:rFonts w:ascii="新宋体" w:hAnsi="新宋体" w:cs="新宋体" w:hint="eastAsia"/>
          <w:color w:val="000000"/>
          <w:kern w:val="0"/>
          <w:sz w:val="24"/>
          <w:szCs w:val="24"/>
          <w:rPrChange w:id="913" w:author="dong" w:date="2019-04-03T13:52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>需要查询的信息代码（见备注附表）</w:t>
      </w:r>
      <w:ins w:id="914" w:author="dong" w:date="2019-04-03T13:52:00Z">
        <w:r w:rsidR="00445340" w:rsidRPr="008849C0">
          <w:rPr>
            <w:rFonts w:ascii="新宋体" w:hAnsi="新宋体" w:cs="新宋体" w:hint="eastAsia"/>
            <w:color w:val="000000"/>
            <w:kern w:val="0"/>
            <w:sz w:val="24"/>
            <w:szCs w:val="24"/>
            <w:rPrChange w:id="915" w:author="dong" w:date="2019-04-03T13:52:00Z">
              <w:rPr>
                <w:rFonts w:ascii="新宋体" w:hAnsi="新宋体" w:cs="新宋体" w:hint="eastAsia"/>
                <w:color w:val="6F008A"/>
                <w:kern w:val="0"/>
                <w:sz w:val="24"/>
                <w:szCs w:val="24"/>
              </w:rPr>
            </w:rPrChange>
          </w:rPr>
          <w:t>；</w:t>
        </w:r>
      </w:ins>
    </w:p>
    <w:p w14:paraId="7290139C" w14:textId="6E791415" w:rsidR="00B4188B" w:rsidRPr="008849C0" w:rsidRDefault="00B4188B" w:rsidP="000E142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  <w:rPrChange w:id="916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pPrChange w:id="917" w:author="dong" w:date="2019-04-03T13:52:00Z">
          <w:pPr>
            <w:autoSpaceDE w:val="0"/>
            <w:autoSpaceDN w:val="0"/>
            <w:adjustRightInd w:val="0"/>
          </w:pPr>
        </w:pPrChange>
      </w:pPr>
      <w:r w:rsidRPr="008849C0">
        <w:rPr>
          <w:rFonts w:ascii="新宋体" w:hAnsi="新宋体" w:cs="新宋体" w:hint="eastAsia"/>
          <w:color w:val="000000"/>
          <w:kern w:val="0"/>
          <w:sz w:val="24"/>
          <w:szCs w:val="24"/>
          <w:rPrChange w:id="918" w:author="dong" w:date="2019-04-03T13:52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 xml:space="preserve">infoval </w:t>
      </w:r>
      <w:r w:rsidRPr="008849C0">
        <w:rPr>
          <w:rFonts w:ascii="新宋体" w:hAnsi="新宋体" w:cs="新宋体" w:hint="eastAsia"/>
          <w:color w:val="000000"/>
          <w:kern w:val="0"/>
          <w:sz w:val="24"/>
          <w:szCs w:val="24"/>
          <w:rPrChange w:id="919" w:author="dong" w:date="2019-04-03T13:52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>查询信息值（结果）的保存地址</w:t>
      </w:r>
      <w:ins w:id="920" w:author="dong" w:date="2019-04-03T13:52:00Z">
        <w:r w:rsidR="00445340" w:rsidRPr="008849C0">
          <w:rPr>
            <w:rFonts w:ascii="新宋体" w:hAnsi="新宋体" w:cs="新宋体" w:hint="eastAsia"/>
            <w:color w:val="000000"/>
            <w:kern w:val="0"/>
            <w:sz w:val="24"/>
            <w:szCs w:val="24"/>
            <w:rPrChange w:id="921" w:author="dong" w:date="2019-04-03T13:52:00Z">
              <w:rPr>
                <w:rFonts w:ascii="新宋体" w:hAnsi="新宋体" w:cs="新宋体" w:hint="eastAsia"/>
                <w:color w:val="6F008A"/>
                <w:kern w:val="0"/>
                <w:sz w:val="24"/>
                <w:szCs w:val="24"/>
              </w:rPr>
            </w:rPrChange>
          </w:rPr>
          <w:t>；</w:t>
        </w:r>
      </w:ins>
    </w:p>
    <w:p w14:paraId="1C4D3F2F" w14:textId="7D48D0F4" w:rsidR="00B4188B" w:rsidRPr="008849C0" w:rsidRDefault="00B4188B" w:rsidP="000E142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  <w:rPrChange w:id="922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pPrChange w:id="923" w:author="dong" w:date="2019-04-03T13:52:00Z">
          <w:pPr>
            <w:autoSpaceDE w:val="0"/>
            <w:autoSpaceDN w:val="0"/>
            <w:adjustRightInd w:val="0"/>
          </w:pPr>
        </w:pPrChange>
      </w:pPr>
      <w:r w:rsidRPr="008849C0">
        <w:rPr>
          <w:rFonts w:ascii="新宋体" w:hAnsi="新宋体" w:cs="新宋体" w:hint="eastAsia"/>
          <w:color w:val="000000"/>
          <w:kern w:val="0"/>
          <w:sz w:val="24"/>
          <w:szCs w:val="24"/>
          <w:rPrChange w:id="924" w:author="dong" w:date="2019-04-03T13:52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 xml:space="preserve">infolen </w:t>
      </w:r>
      <w:r w:rsidRPr="008849C0">
        <w:rPr>
          <w:rFonts w:ascii="新宋体" w:hAnsi="新宋体" w:cs="新宋体" w:hint="eastAsia"/>
          <w:color w:val="000000"/>
          <w:kern w:val="0"/>
          <w:sz w:val="24"/>
          <w:szCs w:val="24"/>
          <w:rPrChange w:id="925" w:author="dong" w:date="2019-04-03T13:52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>保存查询信息值参数类型所占内存大小</w:t>
      </w:r>
      <w:ins w:id="926" w:author="dong" w:date="2019-04-03T13:52:00Z">
        <w:r w:rsidR="00445340" w:rsidRPr="008849C0">
          <w:rPr>
            <w:rFonts w:ascii="新宋体" w:hAnsi="新宋体" w:cs="新宋体" w:hint="eastAsia"/>
            <w:color w:val="000000"/>
            <w:kern w:val="0"/>
            <w:sz w:val="24"/>
            <w:szCs w:val="24"/>
            <w:rPrChange w:id="927" w:author="dong" w:date="2019-04-03T13:52:00Z">
              <w:rPr>
                <w:rFonts w:ascii="新宋体" w:hAnsi="新宋体" w:cs="新宋体" w:hint="eastAsia"/>
                <w:color w:val="6F008A"/>
                <w:kern w:val="0"/>
                <w:sz w:val="24"/>
                <w:szCs w:val="24"/>
              </w:rPr>
            </w:rPrChange>
          </w:rPr>
          <w:t>。</w:t>
        </w:r>
      </w:ins>
    </w:p>
    <w:p w14:paraId="5A7DBD1F" w14:textId="77777777" w:rsidR="00B4188B" w:rsidRPr="008849C0" w:rsidRDefault="00B4188B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  <w:rPrChange w:id="928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pPrChange w:id="929" w:author="dong" w:date="2019-04-03T13:44:00Z">
          <w:pPr>
            <w:autoSpaceDE w:val="0"/>
            <w:autoSpaceDN w:val="0"/>
            <w:adjustRightInd w:val="0"/>
          </w:pPr>
        </w:pPrChange>
      </w:pPr>
      <w:r w:rsidRPr="008E2547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930" w:author="dong" w:date="2019-04-03T14:21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>备注</w:t>
      </w:r>
      <w:r w:rsidRPr="008849C0">
        <w:rPr>
          <w:rFonts w:ascii="新宋体" w:hAnsi="新宋体" w:cs="新宋体" w:hint="eastAsia"/>
          <w:color w:val="000000"/>
          <w:kern w:val="0"/>
          <w:sz w:val="24"/>
          <w:szCs w:val="24"/>
          <w:rPrChange w:id="931" w:author="dong" w:date="2019-04-03T13:52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>：</w:t>
      </w:r>
    </w:p>
    <w:p w14:paraId="65282459" w14:textId="24CD404E" w:rsidR="00273549" w:rsidRPr="008849C0" w:rsidRDefault="00B4188B" w:rsidP="000E142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  <w:rPrChange w:id="932" w:author="dong" w:date="2019-04-03T13:52:00Z">
            <w:rPr>
              <w:rFonts w:ascii="新宋体" w:hAnsi="新宋体" w:cs="新宋体"/>
              <w:color w:val="6F008A"/>
              <w:kern w:val="0"/>
              <w:sz w:val="24"/>
              <w:szCs w:val="24"/>
            </w:rPr>
          </w:rPrChange>
        </w:rPr>
        <w:pPrChange w:id="933" w:author="dong" w:date="2019-04-03T13:52:00Z">
          <w:pPr>
            <w:autoSpaceDE w:val="0"/>
            <w:autoSpaceDN w:val="0"/>
            <w:adjustRightInd w:val="0"/>
          </w:pPr>
        </w:pPrChange>
      </w:pPr>
      <w:r w:rsidRPr="008849C0">
        <w:rPr>
          <w:rFonts w:ascii="新宋体" w:hAnsi="新宋体" w:cs="新宋体" w:hint="eastAsia"/>
          <w:color w:val="000000"/>
          <w:kern w:val="0"/>
          <w:sz w:val="24"/>
          <w:szCs w:val="24"/>
          <w:rPrChange w:id="934" w:author="dong" w:date="2019-04-03T13:52:00Z">
            <w:rPr>
              <w:rFonts w:ascii="新宋体" w:hAnsi="新宋体" w:cs="新宋体" w:hint="eastAsia"/>
              <w:color w:val="6F008A"/>
              <w:kern w:val="0"/>
              <w:sz w:val="24"/>
              <w:szCs w:val="24"/>
            </w:rPr>
          </w:rPrChange>
        </w:rPr>
        <w:t>通过调用该方法，可以查询指定用户的相关状态值。</w:t>
      </w:r>
    </w:p>
    <w:p w14:paraId="2D6610DD" w14:textId="7E95AE05" w:rsidR="00427F9E" w:rsidRDefault="00E02A8E" w:rsidP="00FE7558">
      <w:pPr>
        <w:pStyle w:val="2"/>
        <w:pPrChange w:id="935" w:author="dong" w:date="2019-04-03T14:15:00Z">
          <w:pPr>
            <w:pStyle w:val="3"/>
          </w:pPr>
        </w:pPrChange>
      </w:pPr>
      <w:bookmarkStart w:id="936" w:name="_Toc5194754"/>
      <w:ins w:id="937" w:author="dong" w:date="2019-04-03T14:37:00Z">
        <w:r>
          <w:rPr>
            <w:rFonts w:hint="eastAsia"/>
          </w:rPr>
          <w:lastRenderedPageBreak/>
          <w:t>2</w:t>
        </w:r>
        <w:r>
          <w:t>.4</w:t>
        </w:r>
      </w:ins>
      <w:r w:rsidR="00D26034">
        <w:rPr>
          <w:rFonts w:hint="eastAsia"/>
        </w:rPr>
        <w:t>多媒体设备相关</w:t>
      </w:r>
      <w:bookmarkEnd w:id="936"/>
    </w:p>
    <w:p w14:paraId="540AD57E" w14:textId="3FA1C547" w:rsidR="00722107" w:rsidRPr="009F5040" w:rsidRDefault="00722107" w:rsidP="00FE7558">
      <w:pPr>
        <w:pStyle w:val="3"/>
        <w:pPrChange w:id="938" w:author="dong" w:date="2019-04-03T14:15:00Z">
          <w:pPr>
            <w:pStyle w:val="4"/>
          </w:pPr>
        </w:pPrChange>
      </w:pPr>
      <w:bookmarkStart w:id="939" w:name="_Toc5194755"/>
      <w:r w:rsidRPr="009F5040">
        <w:t>枚举本地视频采集设备</w:t>
      </w:r>
      <w:bookmarkEnd w:id="939"/>
    </w:p>
    <w:p w14:paraId="3EAD29F3" w14:textId="0C6528EB" w:rsidR="00793A11" w:rsidRDefault="005E65C1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940" w:author="dong" w:date="2019-04-03T13:44:00Z">
          <w:pPr>
            <w:autoSpaceDE w:val="0"/>
            <w:autoSpaceDN w:val="0"/>
            <w:adjustRightInd w:val="0"/>
          </w:pPr>
        </w:pPrChange>
      </w:pPr>
      <w:ins w:id="941" w:author="dong" w:date="2019-04-03T14:16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del w:id="942" w:author="dong" w:date="2019-04-03T14:16:00Z">
        <w:r w:rsidR="00722107" w:rsidRPr="00722107" w:rsidDel="005E65C1">
          <w:rPr>
            <w:rFonts w:ascii="新宋体" w:hAnsi="新宋体" w:cs="新宋体"/>
            <w:color w:val="6F008A"/>
            <w:kern w:val="0"/>
            <w:sz w:val="24"/>
            <w:szCs w:val="24"/>
          </w:rPr>
          <w:delText>RTCS_API</w:delText>
        </w:r>
      </w:del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del w:id="943" w:author="dong" w:date="2019-04-03T13:53:00Z">
        <w:r w:rsidR="00722107" w:rsidRPr="00722107" w:rsidDel="00732C79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="00722107" w:rsidRPr="00722107" w:rsidDel="00732C79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r w:rsidR="00722107" w:rsidRPr="00722107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RTCS_EnumVideoCapture(</w:t>
      </w:r>
      <w:r w:rsidR="00722107" w:rsidRPr="00722107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** </w:t>
      </w:r>
      <w:r w:rsidR="00722107" w:rsidRPr="00722107">
        <w:rPr>
          <w:rFonts w:ascii="新宋体" w:hAnsi="新宋体" w:cs="新宋体"/>
          <w:color w:val="808080"/>
          <w:kern w:val="0"/>
          <w:sz w:val="24"/>
          <w:szCs w:val="24"/>
        </w:rPr>
        <w:t>lpDeviceName</w:t>
      </w:r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722107" w:rsidRPr="00722107">
        <w:rPr>
          <w:rFonts w:ascii="新宋体" w:hAnsi="新宋体" w:cs="新宋体"/>
          <w:color w:val="0000FF"/>
          <w:kern w:val="0"/>
          <w:sz w:val="24"/>
          <w:szCs w:val="24"/>
        </w:rPr>
        <w:t>unsigned</w:t>
      </w:r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722107" w:rsidRPr="00722107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&amp; </w:t>
      </w:r>
      <w:r w:rsidR="00722107" w:rsidRPr="00722107">
        <w:rPr>
          <w:rFonts w:ascii="新宋体" w:hAnsi="新宋体" w:cs="新宋体"/>
          <w:color w:val="808080"/>
          <w:kern w:val="0"/>
          <w:sz w:val="24"/>
          <w:szCs w:val="24"/>
        </w:rPr>
        <w:t>dwDeviceNum</w:t>
      </w:r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142F2DB1" w14:textId="77777777" w:rsidR="00722107" w:rsidRPr="00722107" w:rsidRDefault="00722107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944" w:author="dong" w:date="2019-04-03T13:44:00Z">
          <w:pPr>
            <w:autoSpaceDE w:val="0"/>
            <w:autoSpaceDN w:val="0"/>
            <w:adjustRightInd w:val="0"/>
          </w:pPr>
        </w:pPrChange>
      </w:pPr>
      <w:r w:rsidRPr="00237066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945" w:author="dong" w:date="2019-04-03T14:21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功能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枚举本地视频采集设备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70F88DAE" w14:textId="77777777" w:rsidR="00722107" w:rsidRPr="00722107" w:rsidRDefault="00722107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946" w:author="dong" w:date="2019-04-03T13:44:00Z">
          <w:pPr>
            <w:autoSpaceDE w:val="0"/>
            <w:autoSpaceDN w:val="0"/>
            <w:adjustRightInd w:val="0"/>
          </w:pPr>
        </w:pPrChange>
      </w:pPr>
      <w:r w:rsidRPr="00237066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947" w:author="dong" w:date="2019-04-03T14:21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返回值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A6036C3" w14:textId="77777777" w:rsidR="00722107" w:rsidRPr="00722107" w:rsidRDefault="00722107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948" w:author="dong" w:date="2019-04-03T13:44:00Z">
          <w:pPr>
            <w:autoSpaceDE w:val="0"/>
            <w:autoSpaceDN w:val="0"/>
            <w:adjustRightInd w:val="0"/>
          </w:pPr>
        </w:pPrChange>
      </w:pPr>
      <w:r w:rsidRPr="00546895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949" w:author="dong" w:date="2019-04-03T14:34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282195B5" w14:textId="77777777" w:rsidR="00722107" w:rsidRPr="00722107" w:rsidRDefault="00722107" w:rsidP="008311D8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950" w:author="dong" w:date="2019-04-03T13:53:00Z">
          <w:pPr>
            <w:autoSpaceDE w:val="0"/>
            <w:autoSpaceDN w:val="0"/>
            <w:adjustRightInd w:val="0"/>
            <w:ind w:firstLineChars="400" w:firstLine="960"/>
          </w:pPr>
        </w:pPrChange>
      </w:pP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lpDeviceName  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视频设备名称，可为空，表示只获取设备数量；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2B790371" w14:textId="77777777" w:rsidR="00722107" w:rsidRPr="00722107" w:rsidRDefault="00722107" w:rsidP="008311D8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951" w:author="dong" w:date="2019-04-03T13:53:00Z">
          <w:pPr>
            <w:autoSpaceDE w:val="0"/>
            <w:autoSpaceDN w:val="0"/>
            <w:adjustRightInd w:val="0"/>
            <w:ind w:firstLineChars="400" w:firstLine="960"/>
          </w:pPr>
        </w:pPrChange>
      </w:pP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dwDeviceNum  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视频设备数量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;  </w:t>
      </w:r>
    </w:p>
    <w:p w14:paraId="5C85D2DA" w14:textId="77777777" w:rsidR="00722107" w:rsidRPr="00722107" w:rsidRDefault="00722107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952" w:author="dong" w:date="2019-04-03T13:44:00Z">
          <w:pPr>
            <w:autoSpaceDE w:val="0"/>
            <w:autoSpaceDN w:val="0"/>
            <w:adjustRightInd w:val="0"/>
          </w:pPr>
        </w:pPrChange>
      </w:pPr>
      <w:r w:rsidRPr="00546895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953" w:author="dong" w:date="2019-04-03T14:34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备注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14F6D601" w14:textId="77777777" w:rsidR="00722107" w:rsidRDefault="00722107" w:rsidP="004F6856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954" w:author="dong" w:date="2019-04-03T13:53:00Z">
          <w:pPr>
            <w:autoSpaceDE w:val="0"/>
            <w:autoSpaceDN w:val="0"/>
            <w:adjustRightInd w:val="0"/>
            <w:ind w:firstLineChars="400" w:firstLine="960"/>
          </w:pPr>
        </w:pPrChange>
      </w:pP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该方法将会在内部分配缓冲区，外部使用完成之后，必需手工释放这些缓冲区，否则会造成内存泄露</w:t>
      </w:r>
    </w:p>
    <w:p w14:paraId="5C7CB1EA" w14:textId="77777777" w:rsidR="00722107" w:rsidRPr="009F5040" w:rsidRDefault="00722107" w:rsidP="00FE7558">
      <w:pPr>
        <w:pStyle w:val="3"/>
        <w:pPrChange w:id="955" w:author="dong" w:date="2019-04-03T14:15:00Z">
          <w:pPr>
            <w:pStyle w:val="4"/>
          </w:pPr>
        </w:pPrChange>
      </w:pPr>
      <w:bookmarkStart w:id="956" w:name="_Toc5194756"/>
      <w:r w:rsidRPr="009F5040">
        <w:t>选择指定的视频采集设备</w:t>
      </w:r>
      <w:bookmarkEnd w:id="956"/>
    </w:p>
    <w:p w14:paraId="36C237C6" w14:textId="526549E5" w:rsidR="00722107" w:rsidRDefault="005E65C1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957" w:author="dong" w:date="2019-04-03T13:44:00Z">
          <w:pPr>
            <w:autoSpaceDE w:val="0"/>
            <w:autoSpaceDN w:val="0"/>
            <w:adjustRightInd w:val="0"/>
          </w:pPr>
        </w:pPrChange>
      </w:pPr>
      <w:ins w:id="958" w:author="dong" w:date="2019-04-03T14:16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 xml:space="preserve"> </w:t>
        </w:r>
      </w:ins>
      <w:del w:id="959" w:author="dong" w:date="2019-04-03T14:16:00Z">
        <w:r w:rsidR="00722107" w:rsidRPr="00722107" w:rsidDel="005E65C1">
          <w:rPr>
            <w:rFonts w:ascii="新宋体" w:hAnsi="新宋体" w:cs="新宋体"/>
            <w:color w:val="6F008A"/>
            <w:kern w:val="0"/>
            <w:sz w:val="24"/>
            <w:szCs w:val="24"/>
          </w:rPr>
          <w:delText>RTCS_API</w:delText>
        </w:r>
        <w:r w:rsidR="00722107" w:rsidRPr="00722107" w:rsidDel="005E65C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del w:id="960" w:author="dong" w:date="2019-04-03T13:54:00Z">
        <w:r w:rsidR="00722107" w:rsidRPr="00722107" w:rsidDel="00B50665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="00722107" w:rsidRPr="00722107" w:rsidDel="00B5066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r w:rsidR="00722107" w:rsidRPr="00722107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RTCS_SelectVideoCapture(</w:t>
      </w:r>
      <w:r w:rsidR="00722107" w:rsidRPr="00722107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 xml:space="preserve">* </w:t>
      </w:r>
      <w:r w:rsidR="00722107" w:rsidRPr="00722107">
        <w:rPr>
          <w:rFonts w:ascii="新宋体" w:hAnsi="新宋体" w:cs="新宋体"/>
          <w:color w:val="808080"/>
          <w:kern w:val="0"/>
          <w:sz w:val="24"/>
          <w:szCs w:val="24"/>
        </w:rPr>
        <w:t>szCaptureName</w:t>
      </w:r>
      <w:r w:rsidR="00722107" w:rsidRPr="00722107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53E271A2" w14:textId="40104C69" w:rsidR="00722107" w:rsidRPr="00722107" w:rsidRDefault="00722107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961" w:author="dong" w:date="2019-04-03T13:44:00Z">
          <w:pPr>
            <w:autoSpaceDE w:val="0"/>
            <w:autoSpaceDN w:val="0"/>
            <w:adjustRightInd w:val="0"/>
          </w:pPr>
        </w:pPrChange>
      </w:pPr>
      <w:r w:rsidRPr="00546895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962" w:author="dong" w:date="2019-04-03T14:34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功能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选择指定的视频采集设备</w:t>
      </w:r>
      <w:ins w:id="963" w:author="dong" w:date="2019-04-03T13:54:00Z">
        <w:r w:rsidR="00CA729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312E315D" w14:textId="4E431FE3" w:rsidR="00722107" w:rsidRPr="00722107" w:rsidRDefault="00722107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964" w:author="dong" w:date="2019-04-03T13:44:00Z">
          <w:pPr>
            <w:autoSpaceDE w:val="0"/>
            <w:autoSpaceDN w:val="0"/>
            <w:adjustRightInd w:val="0"/>
          </w:pPr>
        </w:pPrChange>
      </w:pPr>
      <w:r w:rsidRPr="00546895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965" w:author="dong" w:date="2019-04-03T14:34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返回值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  <w:ins w:id="966" w:author="dong" w:date="2019-04-03T13:54:00Z">
        <w:r w:rsidR="00CA729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54288AA2" w14:textId="77777777" w:rsidR="00722107" w:rsidRPr="00722107" w:rsidRDefault="00722107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967" w:author="dong" w:date="2019-04-03T13:44:00Z">
          <w:pPr>
            <w:autoSpaceDE w:val="0"/>
            <w:autoSpaceDN w:val="0"/>
            <w:adjustRightInd w:val="0"/>
          </w:pPr>
        </w:pPrChange>
      </w:pPr>
      <w:r w:rsidRPr="00546895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968" w:author="dong" w:date="2019-04-03T14:34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325B5E7D" w14:textId="77777777" w:rsidR="00722107" w:rsidRPr="00722107" w:rsidRDefault="00722107" w:rsidP="00D6589B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969" w:author="dong" w:date="2019-04-03T13:54:00Z">
          <w:pPr>
            <w:autoSpaceDE w:val="0"/>
            <w:autoSpaceDN w:val="0"/>
            <w:adjustRightInd w:val="0"/>
            <w:ind w:firstLineChars="400" w:firstLine="960"/>
          </w:pPr>
        </w:pPrChange>
      </w:pP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szCaptureName  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所获取设备的名称；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7644C1FD" w14:textId="77777777" w:rsidR="00722107" w:rsidRPr="00722107" w:rsidRDefault="00722107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970" w:author="dong" w:date="2019-04-03T13:44:00Z">
          <w:pPr>
            <w:autoSpaceDE w:val="0"/>
            <w:autoSpaceDN w:val="0"/>
            <w:adjustRightInd w:val="0"/>
          </w:pPr>
        </w:pPrChange>
      </w:pPr>
      <w:r w:rsidRPr="00546895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971" w:author="dong" w:date="2019-04-03T14:34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备注</w:t>
      </w:r>
      <w:r w:rsid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18DAD6CD" w14:textId="77777777" w:rsidR="000B2A15" w:rsidRDefault="00722107" w:rsidP="00D6589B">
      <w:pPr>
        <w:autoSpaceDE w:val="0"/>
        <w:autoSpaceDN w:val="0"/>
        <w:adjustRightInd w:val="0"/>
        <w:spacing w:line="24" w:lineRule="atLeast"/>
        <w:ind w:firstLine="420"/>
        <w:rPr>
          <w:ins w:id="972" w:author="dong" w:date="2019-04-03T14:00:00Z"/>
          <w:rFonts w:ascii="新宋体" w:hAnsi="新宋体" w:cs="新宋体"/>
          <w:color w:val="000000"/>
          <w:kern w:val="0"/>
          <w:sz w:val="24"/>
          <w:szCs w:val="24"/>
        </w:rPr>
        <w:pPrChange w:id="973" w:author="dong" w:date="2019-04-03T13:54:00Z">
          <w:pPr>
            <w:autoSpaceDE w:val="0"/>
            <w:autoSpaceDN w:val="0"/>
            <w:adjustRightInd w:val="0"/>
            <w:ind w:firstLineChars="400" w:firstLine="960"/>
          </w:pPr>
        </w:pPrChange>
      </w:pPr>
      <w:del w:id="974" w:author="dong" w:date="2019-04-03T13:54:00Z">
        <w:r w:rsidRPr="00722107" w:rsidDel="00D6589B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当用户有多个视频采集设备（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USB </w:t>
      </w:r>
      <w:r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>摄像头、虚拟摄像头、采集卡等）时，可以通过该方法选用指定的视频采集设备。</w:t>
      </w:r>
    </w:p>
    <w:p w14:paraId="29C01FEB" w14:textId="77777777" w:rsidR="000B2A15" w:rsidRPr="009F5040" w:rsidRDefault="000B2A15" w:rsidP="00FE7558">
      <w:pPr>
        <w:pStyle w:val="3"/>
        <w:rPr>
          <w:ins w:id="975" w:author="dong" w:date="2019-04-03T14:00:00Z"/>
        </w:rPr>
        <w:pPrChange w:id="976" w:author="dong" w:date="2019-04-03T14:15:00Z">
          <w:pPr>
            <w:pStyle w:val="4"/>
            <w:spacing w:line="24" w:lineRule="atLeast"/>
          </w:pPr>
        </w:pPrChange>
      </w:pPr>
      <w:bookmarkStart w:id="977" w:name="_Toc5194757"/>
      <w:ins w:id="978" w:author="dong" w:date="2019-04-03T14:00:00Z">
        <w:r w:rsidRPr="009F5040">
          <w:t>设置视频显示位置</w:t>
        </w:r>
        <w:bookmarkEnd w:id="977"/>
      </w:ins>
    </w:p>
    <w:p w14:paraId="4A9532CB" w14:textId="65C40A2D" w:rsidR="000B2A15" w:rsidRPr="00F81009" w:rsidRDefault="00DA675A" w:rsidP="000B2A15">
      <w:pPr>
        <w:autoSpaceDE w:val="0"/>
        <w:autoSpaceDN w:val="0"/>
        <w:adjustRightInd w:val="0"/>
        <w:spacing w:line="24" w:lineRule="atLeast"/>
        <w:rPr>
          <w:ins w:id="979" w:author="dong" w:date="2019-04-03T14:00:00Z"/>
          <w:rFonts w:ascii="新宋体" w:hAnsi="新宋体" w:cs="新宋体"/>
          <w:color w:val="000000"/>
          <w:kern w:val="0"/>
          <w:sz w:val="24"/>
          <w:szCs w:val="24"/>
        </w:rPr>
      </w:pPr>
      <w:ins w:id="980" w:author="dong" w:date="2019-04-03T14:17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ins w:id="981" w:author="dong" w:date="2019-04-03T14:00:00Z">
        <w:r w:rsidR="000B2A15" w:rsidRPr="00F81009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</w:t>
        </w:r>
        <w:r w:rsidR="000B2A15" w:rsidRPr="00F81009">
          <w:rPr>
            <w:rFonts w:ascii="新宋体" w:hAnsi="新宋体" w:cs="新宋体"/>
            <w:color w:val="0000FF"/>
            <w:kern w:val="0"/>
            <w:sz w:val="24"/>
            <w:szCs w:val="24"/>
          </w:rPr>
          <w:t>int</w:t>
        </w:r>
        <w:r w:rsidR="000B2A15" w:rsidRPr="00F81009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RTCS_SetVideoPos(</w:t>
        </w:r>
        <w:r w:rsidR="000B2A15" w:rsidRPr="00F81009">
          <w:rPr>
            <w:rFonts w:ascii="新宋体" w:hAnsi="新宋体" w:cs="新宋体"/>
            <w:color w:val="0000FF"/>
            <w:kern w:val="0"/>
            <w:sz w:val="24"/>
            <w:szCs w:val="24"/>
          </w:rPr>
          <w:t>int</w:t>
        </w:r>
        <w:r w:rsidR="000B2A15" w:rsidRPr="00F81009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</w:t>
        </w:r>
        <w:r w:rsidR="000B2A15" w:rsidRPr="00F81009">
          <w:rPr>
            <w:rFonts w:ascii="新宋体" w:hAnsi="新宋体" w:cs="新宋体"/>
            <w:color w:val="808080"/>
            <w:kern w:val="0"/>
            <w:sz w:val="24"/>
            <w:szCs w:val="24"/>
          </w:rPr>
          <w:t>dwUserid</w:t>
        </w:r>
        <w:r w:rsidR="000B2A15" w:rsidRPr="00F81009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, </w:t>
        </w:r>
      </w:ins>
      <w:ins w:id="982" w:author="dong" w:date="2019-04-03T14:03:00Z">
        <w:r w:rsidR="00B25CE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v</w:t>
        </w:r>
        <w:r w:rsidR="00B25CEE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oid* </w:t>
        </w:r>
      </w:ins>
      <w:ins w:id="983" w:author="dong" w:date="2019-04-03T14:00:00Z">
        <w:r w:rsidR="000B2A15" w:rsidRPr="00F81009">
          <w:rPr>
            <w:rFonts w:ascii="新宋体" w:hAnsi="新宋体" w:cs="新宋体"/>
            <w:color w:val="808080"/>
            <w:kern w:val="0"/>
            <w:sz w:val="24"/>
            <w:szCs w:val="24"/>
          </w:rPr>
          <w:t>hWnd</w:t>
        </w:r>
        <w:r w:rsidR="000B2A15" w:rsidRPr="00F81009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, </w:t>
        </w:r>
        <w:r w:rsidR="000B2A15" w:rsidRPr="00F81009">
          <w:rPr>
            <w:rFonts w:ascii="新宋体" w:hAnsi="新宋体" w:cs="新宋体"/>
            <w:color w:val="0000FF"/>
            <w:kern w:val="0"/>
            <w:sz w:val="24"/>
            <w:szCs w:val="24"/>
          </w:rPr>
          <w:t>unsigned</w:t>
        </w:r>
        <w:r w:rsidR="000B2A15" w:rsidRPr="00F81009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</w:t>
        </w:r>
        <w:r w:rsidR="000B2A15" w:rsidRPr="00F81009">
          <w:rPr>
            <w:rFonts w:ascii="新宋体" w:hAnsi="新宋体" w:cs="新宋体"/>
            <w:color w:val="0000FF"/>
            <w:kern w:val="0"/>
            <w:sz w:val="24"/>
            <w:szCs w:val="24"/>
          </w:rPr>
          <w:t>int</w:t>
        </w:r>
        <w:r w:rsidR="000B2A15" w:rsidRPr="00F81009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</w:t>
        </w:r>
        <w:r w:rsidR="000B2A15" w:rsidRPr="00F81009">
          <w:rPr>
            <w:rFonts w:ascii="新宋体" w:hAnsi="新宋体" w:cs="新宋体"/>
            <w:color w:val="808080"/>
            <w:kern w:val="0"/>
            <w:sz w:val="24"/>
            <w:szCs w:val="24"/>
          </w:rPr>
          <w:t>dwLeft</w:t>
        </w:r>
        <w:r w:rsidR="000B2A15" w:rsidRPr="00F81009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, </w:t>
        </w:r>
        <w:r w:rsidR="000B2A15" w:rsidRPr="00F81009">
          <w:rPr>
            <w:rFonts w:ascii="新宋体" w:hAnsi="新宋体" w:cs="新宋体"/>
            <w:color w:val="0000FF"/>
            <w:kern w:val="0"/>
            <w:sz w:val="24"/>
            <w:szCs w:val="24"/>
          </w:rPr>
          <w:t>unsigned</w:t>
        </w:r>
        <w:r w:rsidR="000B2A15" w:rsidRPr="00F81009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</w:t>
        </w:r>
        <w:r w:rsidR="000B2A15" w:rsidRPr="00F81009">
          <w:rPr>
            <w:rFonts w:ascii="新宋体" w:hAnsi="新宋体" w:cs="新宋体"/>
            <w:color w:val="0000FF"/>
            <w:kern w:val="0"/>
            <w:sz w:val="24"/>
            <w:szCs w:val="24"/>
          </w:rPr>
          <w:t>int</w:t>
        </w:r>
        <w:r w:rsidR="000B2A15" w:rsidRPr="00F81009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</w:t>
        </w:r>
        <w:r w:rsidR="000B2A15" w:rsidRPr="00F81009">
          <w:rPr>
            <w:rFonts w:ascii="新宋体" w:hAnsi="新宋体" w:cs="新宋体"/>
            <w:color w:val="808080"/>
            <w:kern w:val="0"/>
            <w:sz w:val="24"/>
            <w:szCs w:val="24"/>
          </w:rPr>
          <w:t>dwTop</w:t>
        </w:r>
        <w:r w:rsidR="000B2A15" w:rsidRPr="00F81009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, </w:t>
        </w:r>
        <w:r w:rsidR="000B2A15" w:rsidRPr="00F81009">
          <w:rPr>
            <w:rFonts w:ascii="新宋体" w:hAnsi="新宋体" w:cs="新宋体"/>
            <w:color w:val="0000FF"/>
            <w:kern w:val="0"/>
            <w:sz w:val="24"/>
            <w:szCs w:val="24"/>
          </w:rPr>
          <w:t>unsigned</w:t>
        </w:r>
        <w:r w:rsidR="000B2A15" w:rsidRPr="00F81009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</w:t>
        </w:r>
        <w:r w:rsidR="000B2A15" w:rsidRPr="00F81009">
          <w:rPr>
            <w:rFonts w:ascii="新宋体" w:hAnsi="新宋体" w:cs="新宋体"/>
            <w:color w:val="0000FF"/>
            <w:kern w:val="0"/>
            <w:sz w:val="24"/>
            <w:szCs w:val="24"/>
          </w:rPr>
          <w:t>int</w:t>
        </w:r>
        <w:r w:rsidR="000B2A15" w:rsidRPr="00F81009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</w:t>
        </w:r>
        <w:r w:rsidR="000B2A15" w:rsidRPr="00F81009">
          <w:rPr>
            <w:rFonts w:ascii="新宋体" w:hAnsi="新宋体" w:cs="新宋体"/>
            <w:color w:val="808080"/>
            <w:kern w:val="0"/>
            <w:sz w:val="24"/>
            <w:szCs w:val="24"/>
          </w:rPr>
          <w:t>dwRight</w:t>
        </w:r>
        <w:r w:rsidR="000B2A15" w:rsidRPr="00F81009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, </w:t>
        </w:r>
        <w:r w:rsidR="000B2A15" w:rsidRPr="00F81009">
          <w:rPr>
            <w:rFonts w:ascii="新宋体" w:hAnsi="新宋体" w:cs="新宋体"/>
            <w:color w:val="0000FF"/>
            <w:kern w:val="0"/>
            <w:sz w:val="24"/>
            <w:szCs w:val="24"/>
          </w:rPr>
          <w:t>unsigned</w:t>
        </w:r>
        <w:r w:rsidR="000B2A15" w:rsidRPr="00F81009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</w:t>
        </w:r>
        <w:r w:rsidR="000B2A15" w:rsidRPr="00F81009">
          <w:rPr>
            <w:rFonts w:ascii="新宋体" w:hAnsi="新宋体" w:cs="新宋体"/>
            <w:color w:val="0000FF"/>
            <w:kern w:val="0"/>
            <w:sz w:val="24"/>
            <w:szCs w:val="24"/>
          </w:rPr>
          <w:t>int</w:t>
        </w:r>
        <w:r w:rsidR="000B2A15" w:rsidRPr="00F81009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</w:t>
        </w:r>
        <w:r w:rsidR="000B2A15" w:rsidRPr="00F81009">
          <w:rPr>
            <w:rFonts w:ascii="新宋体" w:hAnsi="新宋体" w:cs="新宋体"/>
            <w:color w:val="808080"/>
            <w:kern w:val="0"/>
            <w:sz w:val="24"/>
            <w:szCs w:val="24"/>
          </w:rPr>
          <w:t>dwBottom</w:t>
        </w:r>
        <w:r w:rsidR="000B2A15" w:rsidRPr="00F81009">
          <w:rPr>
            <w:rFonts w:ascii="新宋体" w:hAnsi="新宋体" w:cs="新宋体"/>
            <w:color w:val="000000"/>
            <w:kern w:val="0"/>
            <w:sz w:val="24"/>
            <w:szCs w:val="24"/>
          </w:rPr>
          <w:t>);</w:t>
        </w:r>
      </w:ins>
    </w:p>
    <w:p w14:paraId="58CA66F8" w14:textId="53023F7E" w:rsidR="000B2A15" w:rsidRPr="00F81009" w:rsidRDefault="000B2A15" w:rsidP="000B2A15">
      <w:pPr>
        <w:autoSpaceDE w:val="0"/>
        <w:autoSpaceDN w:val="0"/>
        <w:adjustRightInd w:val="0"/>
        <w:spacing w:line="24" w:lineRule="atLeast"/>
        <w:rPr>
          <w:ins w:id="984" w:author="dong" w:date="2019-04-03T14:00:00Z"/>
          <w:rFonts w:ascii="新宋体" w:hAnsi="新宋体" w:cs="新宋体"/>
          <w:color w:val="000000"/>
          <w:kern w:val="0"/>
          <w:sz w:val="24"/>
          <w:szCs w:val="24"/>
        </w:rPr>
      </w:pPr>
      <w:ins w:id="985" w:author="dong" w:date="2019-04-03T14:00:00Z">
        <w:r w:rsidRPr="00546895">
          <w:rPr>
            <w:rFonts w:ascii="新宋体" w:hAnsi="新宋体" w:cs="新宋体" w:hint="eastAsia"/>
            <w:b/>
            <w:color w:val="000000"/>
            <w:kern w:val="0"/>
            <w:sz w:val="24"/>
            <w:szCs w:val="24"/>
            <w:rPrChange w:id="986" w:author="dong" w:date="2019-04-03T14:34:00Z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</w:rPrChange>
          </w:rPr>
          <w:t>功能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：设置视频显示位置，或是刷新视频显示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 xml:space="preserve"> </w:t>
        </w:r>
      </w:ins>
    </w:p>
    <w:p w14:paraId="67DD0E09" w14:textId="77777777" w:rsidR="000B2A15" w:rsidRDefault="000B2A15" w:rsidP="000B2A15">
      <w:pPr>
        <w:autoSpaceDE w:val="0"/>
        <w:autoSpaceDN w:val="0"/>
        <w:adjustRightInd w:val="0"/>
        <w:spacing w:line="24" w:lineRule="atLeast"/>
        <w:rPr>
          <w:ins w:id="987" w:author="dong" w:date="2019-04-03T14:00:00Z"/>
          <w:rFonts w:ascii="新宋体" w:hAnsi="新宋体" w:cs="新宋体"/>
          <w:color w:val="000000"/>
          <w:kern w:val="0"/>
          <w:sz w:val="24"/>
          <w:szCs w:val="24"/>
        </w:rPr>
      </w:pPr>
      <w:ins w:id="988" w:author="dong" w:date="2019-04-03T14:00:00Z">
        <w:r w:rsidRPr="00546895">
          <w:rPr>
            <w:rFonts w:ascii="新宋体" w:hAnsi="新宋体" w:cs="新宋体" w:hint="eastAsia"/>
            <w:b/>
            <w:color w:val="000000"/>
            <w:kern w:val="0"/>
            <w:sz w:val="24"/>
            <w:szCs w:val="24"/>
            <w:rPrChange w:id="989" w:author="dong" w:date="2019-04-03T14:34:00Z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</w:rPrChange>
          </w:rPr>
          <w:t>返回值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：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 xml:space="preserve">0 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表示成功，否则为出错代码</w:t>
        </w:r>
      </w:ins>
    </w:p>
    <w:p w14:paraId="26705639" w14:textId="77777777" w:rsidR="000B2A15" w:rsidRPr="00F81009" w:rsidRDefault="000B2A15" w:rsidP="000B2A15">
      <w:pPr>
        <w:autoSpaceDE w:val="0"/>
        <w:autoSpaceDN w:val="0"/>
        <w:adjustRightInd w:val="0"/>
        <w:spacing w:line="24" w:lineRule="atLeast"/>
        <w:rPr>
          <w:ins w:id="990" w:author="dong" w:date="2019-04-03T14:00:00Z"/>
          <w:rFonts w:ascii="新宋体" w:hAnsi="新宋体" w:cs="新宋体"/>
          <w:color w:val="000000"/>
          <w:kern w:val="0"/>
          <w:sz w:val="24"/>
          <w:szCs w:val="24"/>
        </w:rPr>
      </w:pPr>
      <w:ins w:id="991" w:author="dong" w:date="2019-04-03T14:00:00Z">
        <w:r w:rsidRPr="00546895">
          <w:rPr>
            <w:rFonts w:ascii="新宋体" w:hAnsi="新宋体" w:cs="新宋体" w:hint="eastAsia"/>
            <w:b/>
            <w:color w:val="000000"/>
            <w:kern w:val="0"/>
            <w:sz w:val="24"/>
            <w:szCs w:val="24"/>
            <w:rPrChange w:id="992" w:author="dong" w:date="2019-04-03T14:34:00Z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</w:rPrChange>
          </w:rPr>
          <w:t>参数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：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 xml:space="preserve"> </w:t>
        </w:r>
      </w:ins>
    </w:p>
    <w:p w14:paraId="3EA89236" w14:textId="7A628DA2" w:rsidR="000B2A15" w:rsidRPr="00F81009" w:rsidRDefault="000B2A15" w:rsidP="00547843">
      <w:pPr>
        <w:autoSpaceDE w:val="0"/>
        <w:autoSpaceDN w:val="0"/>
        <w:adjustRightInd w:val="0"/>
        <w:spacing w:line="24" w:lineRule="atLeast"/>
        <w:ind w:firstLine="420"/>
        <w:rPr>
          <w:ins w:id="993" w:author="dong" w:date="2019-04-03T14:00:00Z"/>
          <w:rFonts w:ascii="新宋体" w:hAnsi="新宋体" w:cs="新宋体"/>
          <w:color w:val="000000"/>
          <w:kern w:val="0"/>
          <w:sz w:val="24"/>
          <w:szCs w:val="24"/>
        </w:rPr>
        <w:pPrChange w:id="994" w:author="dong" w:date="2019-04-03T14:02:00Z">
          <w:pPr>
            <w:autoSpaceDE w:val="0"/>
            <w:autoSpaceDN w:val="0"/>
            <w:adjustRightInd w:val="0"/>
            <w:spacing w:line="24" w:lineRule="atLeast"/>
            <w:ind w:firstLineChars="400" w:firstLine="960"/>
          </w:pPr>
        </w:pPrChange>
      </w:pPr>
      <w:ins w:id="995" w:author="dong" w:date="2019-04-03T14:00:00Z"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dwUserid</w:t>
        </w:r>
        <w:r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：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用户编号，为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 xml:space="preserve">-1 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表示操作自己的视频显示位置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 xml:space="preserve"> </w:t>
        </w:r>
      </w:ins>
    </w:p>
    <w:p w14:paraId="63FE02B9" w14:textId="5B40EEB0" w:rsidR="000B2A15" w:rsidRPr="00F81009" w:rsidRDefault="000B2A15" w:rsidP="00547843">
      <w:pPr>
        <w:autoSpaceDE w:val="0"/>
        <w:autoSpaceDN w:val="0"/>
        <w:adjustRightInd w:val="0"/>
        <w:spacing w:line="24" w:lineRule="atLeast"/>
        <w:ind w:firstLine="420"/>
        <w:rPr>
          <w:ins w:id="996" w:author="dong" w:date="2019-04-03T14:00:00Z"/>
          <w:rFonts w:ascii="新宋体" w:hAnsi="新宋体" w:cs="新宋体"/>
          <w:color w:val="000000"/>
          <w:kern w:val="0"/>
          <w:sz w:val="24"/>
          <w:szCs w:val="24"/>
        </w:rPr>
        <w:pPrChange w:id="997" w:author="dong" w:date="2019-04-03T14:02:00Z">
          <w:pPr>
            <w:autoSpaceDE w:val="0"/>
            <w:autoSpaceDN w:val="0"/>
            <w:adjustRightInd w:val="0"/>
            <w:spacing w:line="24" w:lineRule="atLeast"/>
            <w:ind w:firstLineChars="400" w:firstLine="960"/>
          </w:pPr>
        </w:pPrChange>
      </w:pPr>
      <w:ins w:id="998" w:author="dong" w:date="2019-04-03T14:00:00Z"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hWnd</w:t>
        </w:r>
        <w:r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：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视频显示父窗口句柄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 xml:space="preserve"> </w:t>
        </w:r>
      </w:ins>
    </w:p>
    <w:p w14:paraId="22BB5CA2" w14:textId="1CEEEE03" w:rsidR="000B2A15" w:rsidRPr="00F81009" w:rsidRDefault="000B2A15" w:rsidP="00547843">
      <w:pPr>
        <w:autoSpaceDE w:val="0"/>
        <w:autoSpaceDN w:val="0"/>
        <w:adjustRightInd w:val="0"/>
        <w:spacing w:line="24" w:lineRule="atLeast"/>
        <w:ind w:firstLine="420"/>
        <w:rPr>
          <w:ins w:id="999" w:author="dong" w:date="2019-04-03T14:00:00Z"/>
          <w:rFonts w:ascii="新宋体" w:hAnsi="新宋体" w:cs="新宋体"/>
          <w:color w:val="000000"/>
          <w:kern w:val="0"/>
          <w:sz w:val="24"/>
          <w:szCs w:val="24"/>
        </w:rPr>
        <w:pPrChange w:id="1000" w:author="dong" w:date="2019-04-03T14:02:00Z">
          <w:pPr>
            <w:autoSpaceDE w:val="0"/>
            <w:autoSpaceDN w:val="0"/>
            <w:adjustRightInd w:val="0"/>
            <w:spacing w:line="24" w:lineRule="atLeast"/>
            <w:ind w:firstLineChars="400" w:firstLine="960"/>
          </w:pPr>
        </w:pPrChange>
      </w:pPr>
      <w:ins w:id="1001" w:author="dong" w:date="2019-04-03T14:00:00Z"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dwLeft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、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dwTop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、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dwRight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、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dwBottom</w:t>
        </w:r>
        <w:r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：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位置信息，相对于父窗口（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hWnd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）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 xml:space="preserve"> </w:t>
        </w:r>
      </w:ins>
    </w:p>
    <w:p w14:paraId="08DD7C23" w14:textId="77777777" w:rsidR="000B2A15" w:rsidRPr="00F81009" w:rsidRDefault="000B2A15" w:rsidP="000B2A15">
      <w:pPr>
        <w:autoSpaceDE w:val="0"/>
        <w:autoSpaceDN w:val="0"/>
        <w:adjustRightInd w:val="0"/>
        <w:spacing w:line="24" w:lineRule="atLeast"/>
        <w:rPr>
          <w:ins w:id="1002" w:author="dong" w:date="2019-04-03T14:00:00Z"/>
          <w:rFonts w:ascii="新宋体" w:hAnsi="新宋体" w:cs="新宋体"/>
          <w:color w:val="000000"/>
          <w:kern w:val="0"/>
          <w:sz w:val="24"/>
          <w:szCs w:val="24"/>
        </w:rPr>
      </w:pPr>
      <w:ins w:id="1003" w:author="dong" w:date="2019-04-03T14:00:00Z">
        <w:r w:rsidRPr="00546895">
          <w:rPr>
            <w:rFonts w:ascii="新宋体" w:hAnsi="新宋体" w:cs="新宋体" w:hint="eastAsia"/>
            <w:b/>
            <w:color w:val="000000"/>
            <w:kern w:val="0"/>
            <w:sz w:val="24"/>
            <w:szCs w:val="24"/>
            <w:rPrChange w:id="1004" w:author="dong" w:date="2019-04-03T14:34:00Z">
              <w:rPr>
                <w:rFonts w:ascii="新宋体" w:hAnsi="新宋体" w:cs="新宋体" w:hint="eastAsia"/>
                <w:color w:val="000000"/>
                <w:kern w:val="0"/>
                <w:sz w:val="24"/>
                <w:szCs w:val="24"/>
              </w:rPr>
            </w:rPrChange>
          </w:rPr>
          <w:t>备注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：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 xml:space="preserve"> </w:t>
        </w:r>
      </w:ins>
    </w:p>
    <w:p w14:paraId="33EFF08E" w14:textId="77777777" w:rsidR="000B2A15" w:rsidRPr="00F81009" w:rsidRDefault="000B2A15" w:rsidP="00547843">
      <w:pPr>
        <w:autoSpaceDE w:val="0"/>
        <w:autoSpaceDN w:val="0"/>
        <w:adjustRightInd w:val="0"/>
        <w:spacing w:line="24" w:lineRule="atLeast"/>
        <w:ind w:firstLine="420"/>
        <w:rPr>
          <w:ins w:id="1005" w:author="dong" w:date="2019-04-03T14:00:00Z"/>
          <w:rFonts w:ascii="新宋体" w:hAnsi="新宋体" w:cs="新宋体"/>
          <w:color w:val="000000"/>
          <w:kern w:val="0"/>
          <w:sz w:val="24"/>
          <w:szCs w:val="24"/>
        </w:rPr>
        <w:pPrChange w:id="1006" w:author="dong" w:date="2019-04-03T14:02:00Z">
          <w:pPr>
            <w:autoSpaceDE w:val="0"/>
            <w:autoSpaceDN w:val="0"/>
            <w:adjustRightInd w:val="0"/>
            <w:spacing w:line="24" w:lineRule="atLeast"/>
            <w:ind w:firstLineChars="400" w:firstLine="960"/>
          </w:pPr>
        </w:pPrChange>
      </w:pPr>
      <w:ins w:id="1007" w:author="dong" w:date="2019-04-03T14:00:00Z"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该方法只有当初始化系统时，设置了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 xml:space="preserve"> </w:t>
        </w:r>
        <w:r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RTCS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_FUNC_VIDEO_AUTODISP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（由</w:t>
        </w:r>
      </w:ins>
    </w:p>
    <w:p w14:paraId="16EC4703" w14:textId="77777777" w:rsidR="000B2A15" w:rsidRPr="00F81009" w:rsidRDefault="000B2A15" w:rsidP="000B2A15">
      <w:pPr>
        <w:autoSpaceDE w:val="0"/>
        <w:autoSpaceDN w:val="0"/>
        <w:adjustRightInd w:val="0"/>
        <w:spacing w:line="24" w:lineRule="atLeast"/>
        <w:rPr>
          <w:ins w:id="1008" w:author="dong" w:date="2019-04-03T14:00:00Z"/>
          <w:rFonts w:ascii="新宋体" w:hAnsi="新宋体" w:cs="新宋体"/>
          <w:color w:val="000000"/>
          <w:kern w:val="0"/>
          <w:sz w:val="24"/>
          <w:szCs w:val="24"/>
        </w:rPr>
      </w:pPr>
      <w:ins w:id="1009" w:author="dong" w:date="2019-04-03T14:00:00Z"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 xml:space="preserve">SDK </w:t>
        </w:r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包来处理视频）标志，才必须调用，如果视频显示是由上层应用自己来渲</w:t>
        </w:r>
      </w:ins>
    </w:p>
    <w:p w14:paraId="016D0640" w14:textId="77777777" w:rsidR="000B2A15" w:rsidRDefault="000B2A15" w:rsidP="000B2A15">
      <w:pPr>
        <w:autoSpaceDE w:val="0"/>
        <w:autoSpaceDN w:val="0"/>
        <w:adjustRightInd w:val="0"/>
        <w:spacing w:line="24" w:lineRule="atLeast"/>
        <w:rPr>
          <w:ins w:id="1010" w:author="dong" w:date="2019-04-03T14:00:00Z"/>
          <w:rFonts w:ascii="新宋体" w:hAnsi="新宋体" w:cs="新宋体"/>
          <w:color w:val="000000"/>
          <w:kern w:val="0"/>
          <w:sz w:val="24"/>
          <w:szCs w:val="24"/>
        </w:rPr>
      </w:pPr>
      <w:ins w:id="1011" w:author="dong" w:date="2019-04-03T14:00:00Z">
        <w:r w:rsidRPr="00F8100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染，则不需要调用该方法。</w:t>
        </w:r>
      </w:ins>
    </w:p>
    <w:p w14:paraId="4E9575A7" w14:textId="77777777" w:rsidR="000B2A15" w:rsidRDefault="000B2A15" w:rsidP="00FE7558">
      <w:pPr>
        <w:pStyle w:val="3"/>
        <w:rPr>
          <w:ins w:id="1012" w:author="dong" w:date="2019-04-03T14:00:00Z"/>
        </w:rPr>
        <w:pPrChange w:id="1013" w:author="dong" w:date="2019-04-03T14:15:00Z">
          <w:pPr>
            <w:pStyle w:val="4"/>
            <w:spacing w:line="24" w:lineRule="atLeast"/>
          </w:pPr>
        </w:pPrChange>
      </w:pPr>
      <w:bookmarkStart w:id="1014" w:name="_Toc5194758"/>
      <w:ins w:id="1015" w:author="dong" w:date="2019-04-03T14:00:00Z">
        <w:r>
          <w:rPr>
            <w:rFonts w:hint="eastAsia"/>
          </w:rPr>
          <w:lastRenderedPageBreak/>
          <w:t>用户信息水印叠加</w:t>
        </w:r>
        <w:bookmarkEnd w:id="1014"/>
      </w:ins>
    </w:p>
    <w:p w14:paraId="56CF6E8B" w14:textId="7454BAFC" w:rsidR="000B2A15" w:rsidRDefault="00DA675A" w:rsidP="000B2A15">
      <w:pPr>
        <w:autoSpaceDE w:val="0"/>
        <w:autoSpaceDN w:val="0"/>
        <w:adjustRightInd w:val="0"/>
        <w:spacing w:line="24" w:lineRule="atLeast"/>
        <w:rPr>
          <w:ins w:id="1016" w:author="dong" w:date="2019-04-03T14:00:00Z"/>
          <w:rFonts w:ascii="新宋体" w:hAnsi="新宋体" w:cs="新宋体"/>
          <w:color w:val="000000"/>
          <w:kern w:val="0"/>
          <w:sz w:val="24"/>
          <w:szCs w:val="24"/>
        </w:rPr>
      </w:pPr>
      <w:ins w:id="1017" w:author="dong" w:date="2019-04-03T14:17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ins w:id="1018" w:author="dong" w:date="2019-04-03T14:00:00Z">
        <w:r w:rsidR="000B2A15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</w:t>
        </w:r>
        <w:r w:rsidR="000B2A15" w:rsidRPr="00D658BF">
          <w:rPr>
            <w:rFonts w:ascii="新宋体" w:hAnsi="新宋体" w:cs="新宋体"/>
            <w:color w:val="0000FF"/>
            <w:kern w:val="0"/>
            <w:sz w:val="24"/>
            <w:szCs w:val="24"/>
          </w:rPr>
          <w:t>in</w:t>
        </w:r>
        <w:bookmarkStart w:id="1019" w:name="_GoBack"/>
        <w:bookmarkEnd w:id="1019"/>
        <w:r w:rsidR="000B2A15" w:rsidRPr="00D658BF">
          <w:rPr>
            <w:rFonts w:ascii="新宋体" w:hAnsi="新宋体" w:cs="新宋体"/>
            <w:color w:val="0000FF"/>
            <w:kern w:val="0"/>
            <w:sz w:val="24"/>
            <w:szCs w:val="24"/>
          </w:rPr>
          <w:t>t</w:t>
        </w:r>
        <w:r w:rsidR="000B2A15">
          <w:rPr>
            <w:rFonts w:ascii="新宋体" w:hAnsi="新宋体" w:cs="新宋体"/>
            <w:color w:val="000000"/>
            <w:kern w:val="0"/>
            <w:sz w:val="24"/>
            <w:szCs w:val="24"/>
          </w:rPr>
          <w:t xml:space="preserve"> RTCS_PaintUserValue(int dwuserid</w:t>
        </w:r>
        <w:r w:rsidR="000B2A15">
          <w:rPr>
            <w:rFonts w:ascii="新宋体" w:hAnsi="新宋体" w:cs="新宋体"/>
            <w:color w:val="000000"/>
            <w:kern w:val="0"/>
            <w:sz w:val="24"/>
            <w:szCs w:val="24"/>
          </w:rPr>
          <w:t>，</w:t>
        </w:r>
        <w:r w:rsidR="000B2A15">
          <w:rPr>
            <w:rFonts w:ascii="新宋体" w:hAnsi="新宋体" w:cs="新宋体"/>
            <w:color w:val="000000"/>
            <w:kern w:val="0"/>
            <w:sz w:val="24"/>
            <w:szCs w:val="24"/>
          </w:rPr>
          <w:t>const char* data</w:t>
        </w:r>
        <w:r w:rsidR="007B32A8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,</w:t>
        </w:r>
        <w:r w:rsidR="007B32A8">
          <w:rPr>
            <w:rFonts w:ascii="新宋体" w:hAnsi="新宋体" w:cs="新宋体"/>
            <w:color w:val="000000"/>
            <w:kern w:val="0"/>
            <w:sz w:val="24"/>
            <w:szCs w:val="24"/>
          </w:rPr>
          <w:t>const char* font</w:t>
        </w:r>
      </w:ins>
      <w:ins w:id="1020" w:author="dong" w:date="2019-04-03T14:01:00Z">
        <w:r w:rsidR="007B32A8" w:rsidRPr="00FB55F5">
          <w:rPr>
            <w:rFonts w:ascii="新宋体" w:hAnsi="新宋体" w:cs="新宋体"/>
            <w:color w:val="000000"/>
            <w:kern w:val="0"/>
            <w:sz w:val="24"/>
            <w:szCs w:val="24"/>
            <w:rPrChange w:id="1021" w:author="dong" w:date="2019-04-03T14:01:00Z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rPrChange>
          </w:rPr>
          <w:t xml:space="preserve"> = </w:t>
        </w:r>
        <w:r w:rsidR="007B32A8" w:rsidRPr="00FB55F5">
          <w:rPr>
            <w:rFonts w:ascii="新宋体" w:hAnsi="新宋体" w:cs="新宋体"/>
            <w:color w:val="000000"/>
            <w:kern w:val="0"/>
            <w:sz w:val="24"/>
            <w:szCs w:val="24"/>
            <w:rPrChange w:id="1022" w:author="dong" w:date="2019-04-03T14:01:00Z"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</w:rPrChange>
          </w:rPr>
          <w:t>"</w:t>
        </w:r>
        <w:r w:rsidR="007B32A8" w:rsidRPr="00FB55F5">
          <w:rPr>
            <w:rFonts w:ascii="新宋体" w:hAnsi="新宋体" w:cs="新宋体"/>
            <w:color w:val="000000"/>
            <w:kern w:val="0"/>
            <w:sz w:val="24"/>
            <w:szCs w:val="24"/>
            <w:rPrChange w:id="1023" w:author="dong" w:date="2019-04-03T14:01:00Z"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</w:rPrChange>
          </w:rPr>
          <w:t>msyh</w:t>
        </w:r>
        <w:r w:rsidR="007B32A8" w:rsidRPr="00FB55F5">
          <w:rPr>
            <w:rFonts w:ascii="新宋体" w:hAnsi="新宋体" w:cs="新宋体"/>
            <w:color w:val="000000"/>
            <w:kern w:val="0"/>
            <w:sz w:val="24"/>
            <w:szCs w:val="24"/>
            <w:rPrChange w:id="1024" w:author="dong" w:date="2019-04-03T14:01:00Z"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</w:rPrChange>
          </w:rPr>
          <w:t>"</w:t>
        </w:r>
        <w:r w:rsidR="007B32A8" w:rsidRPr="00FB55F5">
          <w:rPr>
            <w:rFonts w:ascii="新宋体" w:hAnsi="新宋体" w:cs="新宋体"/>
            <w:color w:val="000000"/>
            <w:kern w:val="0"/>
            <w:sz w:val="24"/>
            <w:szCs w:val="24"/>
            <w:rPrChange w:id="1025" w:author="dong" w:date="2019-04-03T14:01:00Z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rPrChange>
          </w:rPr>
          <w:t xml:space="preserve">, </w:t>
        </w:r>
        <w:r w:rsidR="007B32A8" w:rsidRPr="00FB55F5">
          <w:rPr>
            <w:rFonts w:ascii="新宋体" w:hAnsi="新宋体" w:cs="新宋体"/>
            <w:color w:val="000000"/>
            <w:kern w:val="0"/>
            <w:sz w:val="24"/>
            <w:szCs w:val="24"/>
            <w:rPrChange w:id="1026" w:author="dong" w:date="2019-04-03T14:01:00Z"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</w:rPrChange>
          </w:rPr>
          <w:t>int</w:t>
        </w:r>
        <w:r w:rsidR="007B32A8" w:rsidRPr="00FB55F5">
          <w:rPr>
            <w:rFonts w:ascii="新宋体" w:hAnsi="新宋体" w:cs="新宋体"/>
            <w:color w:val="000000"/>
            <w:kern w:val="0"/>
            <w:sz w:val="24"/>
            <w:szCs w:val="24"/>
            <w:rPrChange w:id="1027" w:author="dong" w:date="2019-04-03T14:01:00Z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rPrChange>
          </w:rPr>
          <w:t xml:space="preserve"> size = </w:t>
        </w:r>
        <w:r w:rsidR="007B32A8" w:rsidRPr="00FB55F5">
          <w:rPr>
            <w:rFonts w:ascii="新宋体" w:hAnsi="新宋体" w:cs="新宋体"/>
            <w:color w:val="000000"/>
            <w:kern w:val="0"/>
            <w:sz w:val="24"/>
            <w:szCs w:val="24"/>
            <w:rPrChange w:id="1028" w:author="dong" w:date="2019-04-03T14:01:00Z"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</w:rPrChange>
          </w:rPr>
          <w:t>40</w:t>
        </w:r>
      </w:ins>
      <w:ins w:id="1029" w:author="dong" w:date="2019-04-03T14:00:00Z">
        <w:r w:rsidR="000B2A15">
          <w:rPr>
            <w:rFonts w:ascii="新宋体" w:hAnsi="新宋体" w:cs="新宋体"/>
            <w:color w:val="000000"/>
            <w:kern w:val="0"/>
            <w:sz w:val="24"/>
            <w:szCs w:val="24"/>
          </w:rPr>
          <w:t>);</w:t>
        </w:r>
      </w:ins>
    </w:p>
    <w:p w14:paraId="6ED0BEDB" w14:textId="77777777" w:rsidR="000B2A15" w:rsidRDefault="000B2A15" w:rsidP="000B2A15">
      <w:pPr>
        <w:autoSpaceDE w:val="0"/>
        <w:autoSpaceDN w:val="0"/>
        <w:adjustRightInd w:val="0"/>
        <w:spacing w:line="24" w:lineRule="atLeast"/>
        <w:rPr>
          <w:ins w:id="1030" w:author="dong" w:date="2019-04-03T14:00:00Z"/>
          <w:rFonts w:ascii="新宋体" w:hAnsi="新宋体" w:cs="新宋体"/>
          <w:color w:val="000000"/>
          <w:kern w:val="0"/>
          <w:sz w:val="24"/>
          <w:szCs w:val="24"/>
        </w:rPr>
      </w:pPr>
      <w:ins w:id="1031" w:author="dong" w:date="2019-04-03T14:00:00Z">
        <w:r w:rsidRPr="003A676A">
          <w:rPr>
            <w:rFonts w:ascii="新宋体" w:hAnsi="新宋体" w:cs="新宋体"/>
            <w:b/>
            <w:color w:val="000000"/>
            <w:kern w:val="0"/>
            <w:sz w:val="24"/>
            <w:szCs w:val="24"/>
            <w:rPrChange w:id="1032" w:author="dong" w:date="2019-04-03T14:34:00Z"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rPrChange>
          </w:rPr>
          <w:t>功能</w:t>
        </w:r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：用户视频上显示信息</w:t>
        </w:r>
      </w:ins>
    </w:p>
    <w:p w14:paraId="5936DB22" w14:textId="77777777" w:rsidR="000B2A15" w:rsidRDefault="000B2A15" w:rsidP="000B2A15">
      <w:pPr>
        <w:autoSpaceDE w:val="0"/>
        <w:autoSpaceDN w:val="0"/>
        <w:adjustRightInd w:val="0"/>
        <w:spacing w:line="24" w:lineRule="atLeast"/>
        <w:rPr>
          <w:ins w:id="1033" w:author="dong" w:date="2019-04-03T14:00:00Z"/>
          <w:rFonts w:ascii="新宋体" w:hAnsi="新宋体" w:cs="新宋体"/>
          <w:color w:val="000000"/>
          <w:kern w:val="0"/>
          <w:sz w:val="24"/>
          <w:szCs w:val="24"/>
        </w:rPr>
      </w:pPr>
      <w:ins w:id="1034" w:author="dong" w:date="2019-04-03T14:00:00Z">
        <w:r w:rsidRPr="003A676A">
          <w:rPr>
            <w:rFonts w:ascii="新宋体" w:hAnsi="新宋体" w:cs="新宋体"/>
            <w:b/>
            <w:color w:val="000000"/>
            <w:kern w:val="0"/>
            <w:sz w:val="24"/>
            <w:szCs w:val="24"/>
            <w:rPrChange w:id="1035" w:author="dong" w:date="2019-04-03T14:34:00Z"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rPrChange>
          </w:rPr>
          <w:t>返回值</w:t>
        </w:r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：</w:t>
        </w:r>
        <w:r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0</w:t>
        </w:r>
        <w:r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标识成功，否则为出错代码</w:t>
        </w:r>
      </w:ins>
    </w:p>
    <w:p w14:paraId="28817FB2" w14:textId="77777777" w:rsidR="000B2A15" w:rsidRDefault="000B2A15" w:rsidP="000B2A15">
      <w:pPr>
        <w:autoSpaceDE w:val="0"/>
        <w:autoSpaceDN w:val="0"/>
        <w:adjustRightInd w:val="0"/>
        <w:spacing w:line="24" w:lineRule="atLeast"/>
        <w:rPr>
          <w:ins w:id="1036" w:author="dong" w:date="2019-04-03T14:00:00Z"/>
          <w:rFonts w:ascii="新宋体" w:hAnsi="新宋体" w:cs="新宋体"/>
          <w:color w:val="000000"/>
          <w:kern w:val="0"/>
          <w:sz w:val="24"/>
          <w:szCs w:val="24"/>
        </w:rPr>
      </w:pPr>
      <w:ins w:id="1037" w:author="dong" w:date="2019-04-03T14:00:00Z">
        <w:r w:rsidRPr="003A676A">
          <w:rPr>
            <w:rFonts w:ascii="新宋体" w:hAnsi="新宋体" w:cs="新宋体"/>
            <w:b/>
            <w:color w:val="000000"/>
            <w:kern w:val="0"/>
            <w:sz w:val="24"/>
            <w:szCs w:val="24"/>
            <w:rPrChange w:id="1038" w:author="dong" w:date="2019-04-03T14:34:00Z"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rPrChange>
          </w:rPr>
          <w:t>参数</w:t>
        </w:r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：</w:t>
        </w:r>
      </w:ins>
    </w:p>
    <w:p w14:paraId="0B0C8910" w14:textId="6F31A2C0" w:rsidR="000B2A15" w:rsidRDefault="000B2A15" w:rsidP="000B2A15">
      <w:pPr>
        <w:autoSpaceDE w:val="0"/>
        <w:autoSpaceDN w:val="0"/>
        <w:adjustRightInd w:val="0"/>
        <w:spacing w:line="24" w:lineRule="atLeast"/>
        <w:rPr>
          <w:ins w:id="1039" w:author="dong" w:date="2019-04-03T14:00:00Z"/>
          <w:rFonts w:ascii="新宋体" w:hAnsi="新宋体" w:cs="新宋体"/>
          <w:color w:val="000000"/>
          <w:kern w:val="0"/>
          <w:sz w:val="24"/>
          <w:szCs w:val="24"/>
        </w:rPr>
      </w:pPr>
      <w:ins w:id="1040" w:author="dong" w:date="2019-04-03T14:00:00Z"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ab/>
        </w:r>
      </w:ins>
      <w:ins w:id="1041" w:author="dong" w:date="2019-04-03T14:02:00Z">
        <w:r w:rsidR="006D5060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d</w:t>
        </w:r>
      </w:ins>
      <w:ins w:id="1042" w:author="dong" w:date="2019-04-03T14:00:00Z"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wuserid</w:t>
        </w:r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：用户</w:t>
        </w:r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id</w:t>
        </w:r>
      </w:ins>
    </w:p>
    <w:p w14:paraId="46D30C48" w14:textId="7DE61D1B" w:rsidR="00722107" w:rsidRDefault="000B2A15" w:rsidP="009902F9">
      <w:pPr>
        <w:autoSpaceDE w:val="0"/>
        <w:autoSpaceDN w:val="0"/>
        <w:adjustRightInd w:val="0"/>
        <w:spacing w:line="24" w:lineRule="atLeast"/>
        <w:rPr>
          <w:ins w:id="1043" w:author="dong" w:date="2019-04-03T14:01:00Z"/>
          <w:rFonts w:ascii="新宋体" w:hAnsi="新宋体" w:cs="新宋体"/>
          <w:color w:val="000000"/>
          <w:kern w:val="0"/>
          <w:sz w:val="24"/>
          <w:szCs w:val="24"/>
        </w:rPr>
        <w:pPrChange w:id="1044" w:author="dong" w:date="2019-04-03T14:00:00Z">
          <w:pPr>
            <w:autoSpaceDE w:val="0"/>
            <w:autoSpaceDN w:val="0"/>
            <w:adjustRightInd w:val="0"/>
            <w:ind w:firstLineChars="400" w:firstLine="960"/>
          </w:pPr>
        </w:pPrChange>
      </w:pPr>
      <w:ins w:id="1045" w:author="dong" w:date="2019-04-03T14:00:00Z"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ab/>
        </w:r>
      </w:ins>
      <w:ins w:id="1046" w:author="dong" w:date="2019-04-03T14:02:00Z">
        <w:r w:rsidR="006D5060">
          <w:rPr>
            <w:rFonts w:ascii="新宋体" w:hAnsi="新宋体" w:cs="新宋体"/>
            <w:color w:val="000000"/>
            <w:kern w:val="0"/>
            <w:sz w:val="24"/>
            <w:szCs w:val="24"/>
          </w:rPr>
          <w:t>d</w:t>
        </w:r>
      </w:ins>
      <w:ins w:id="1047" w:author="dong" w:date="2019-04-03T14:00:00Z"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ata</w:t>
        </w:r>
      </w:ins>
      <w:ins w:id="1048" w:author="dong" w:date="2019-04-03T14:02:00Z">
        <w:r w:rsidR="006D5060">
          <w:rPr>
            <w:rFonts w:ascii="新宋体" w:hAnsi="新宋体" w:cs="新宋体"/>
            <w:color w:val="000000"/>
            <w:kern w:val="0"/>
            <w:sz w:val="24"/>
            <w:szCs w:val="24"/>
          </w:rPr>
          <w:t>：</w:t>
        </w:r>
      </w:ins>
      <w:ins w:id="1049" w:author="dong" w:date="2019-04-03T14:00:00Z"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参数及显示信息</w:t>
        </w:r>
      </w:ins>
      <w:r w:rsidR="00722107" w:rsidRPr="00722107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30EE0253" w14:textId="59CE7262" w:rsidR="006D5060" w:rsidRDefault="006D5060" w:rsidP="009902F9">
      <w:pPr>
        <w:autoSpaceDE w:val="0"/>
        <w:autoSpaceDN w:val="0"/>
        <w:adjustRightInd w:val="0"/>
        <w:spacing w:line="24" w:lineRule="atLeast"/>
        <w:rPr>
          <w:ins w:id="1050" w:author="dong" w:date="2019-04-03T14:02:00Z"/>
          <w:rFonts w:ascii="新宋体" w:hAnsi="新宋体" w:cs="新宋体"/>
          <w:color w:val="000000"/>
          <w:kern w:val="0"/>
          <w:sz w:val="24"/>
          <w:szCs w:val="24"/>
        </w:rPr>
        <w:pPrChange w:id="1051" w:author="dong" w:date="2019-04-03T14:00:00Z">
          <w:pPr>
            <w:autoSpaceDE w:val="0"/>
            <w:autoSpaceDN w:val="0"/>
            <w:adjustRightInd w:val="0"/>
            <w:ind w:firstLineChars="400" w:firstLine="960"/>
          </w:pPr>
        </w:pPrChange>
      </w:pPr>
      <w:ins w:id="1052" w:author="dong" w:date="2019-04-03T14:01:00Z"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ab/>
        </w:r>
      </w:ins>
      <w:ins w:id="1053" w:author="dong" w:date="2019-04-03T14:02:00Z"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font</w:t>
        </w:r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：</w:t>
        </w:r>
        <w:r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字体</w:t>
        </w:r>
      </w:ins>
    </w:p>
    <w:p w14:paraId="2586758F" w14:textId="06797EEF" w:rsidR="006D5060" w:rsidRDefault="006D5060" w:rsidP="009902F9">
      <w:pPr>
        <w:autoSpaceDE w:val="0"/>
        <w:autoSpaceDN w:val="0"/>
        <w:adjustRightInd w:val="0"/>
        <w:spacing w:line="24" w:lineRule="atLeast"/>
        <w:rPr>
          <w:rFonts w:ascii="新宋体" w:hAnsi="新宋体" w:cs="新宋体" w:hint="eastAsia"/>
          <w:color w:val="000000"/>
          <w:kern w:val="0"/>
          <w:sz w:val="24"/>
          <w:szCs w:val="24"/>
        </w:rPr>
        <w:pPrChange w:id="1054" w:author="dong" w:date="2019-04-03T14:00:00Z">
          <w:pPr>
            <w:autoSpaceDE w:val="0"/>
            <w:autoSpaceDN w:val="0"/>
            <w:adjustRightInd w:val="0"/>
            <w:ind w:firstLineChars="400" w:firstLine="960"/>
          </w:pPr>
        </w:pPrChange>
      </w:pPr>
      <w:ins w:id="1055" w:author="dong" w:date="2019-04-03T14:02:00Z"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ab/>
          <w:t>size</w:t>
        </w:r>
        <w:r>
          <w:rPr>
            <w:rFonts w:ascii="新宋体" w:hAnsi="新宋体" w:cs="新宋体"/>
            <w:color w:val="000000"/>
            <w:kern w:val="0"/>
            <w:sz w:val="24"/>
            <w:szCs w:val="24"/>
          </w:rPr>
          <w:t>：</w:t>
        </w:r>
        <w:r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字体大小。</w:t>
        </w:r>
      </w:ins>
    </w:p>
    <w:p w14:paraId="529F22A3" w14:textId="6B492A29" w:rsidR="0098382C" w:rsidRPr="00F010BE" w:rsidRDefault="0098382C" w:rsidP="00FE7558">
      <w:pPr>
        <w:pStyle w:val="3"/>
        <w:pPrChange w:id="1056" w:author="dong" w:date="2019-04-03T14:15:00Z">
          <w:pPr>
            <w:pStyle w:val="4"/>
          </w:pPr>
        </w:pPrChange>
      </w:pPr>
      <w:bookmarkStart w:id="1057" w:name="_Toc5194759"/>
      <w:r w:rsidRPr="009F5040">
        <w:t>枚举本地音频采集设备</w:t>
      </w:r>
      <w:bookmarkEnd w:id="1057"/>
    </w:p>
    <w:p w14:paraId="3E00BA28" w14:textId="7CB8EB2C" w:rsidR="0098382C" w:rsidRDefault="00024D93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058" w:author="dong" w:date="2019-04-03T13:44:00Z">
          <w:pPr>
            <w:autoSpaceDE w:val="0"/>
            <w:autoSpaceDN w:val="0"/>
            <w:adjustRightInd w:val="0"/>
          </w:pPr>
        </w:pPrChange>
      </w:pPr>
      <w:ins w:id="1059" w:author="dong" w:date="2019-04-03T14:17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del w:id="1060" w:author="dong" w:date="2019-04-03T14:17:00Z">
        <w:r w:rsidR="0098382C" w:rsidRPr="0098382C" w:rsidDel="00024D93">
          <w:rPr>
            <w:rFonts w:ascii="新宋体" w:hAnsi="新宋体" w:cs="新宋体"/>
            <w:color w:val="6F008A"/>
            <w:kern w:val="0"/>
            <w:sz w:val="24"/>
            <w:szCs w:val="24"/>
          </w:rPr>
          <w:delText>RTCS_API</w:delText>
        </w:r>
      </w:del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del w:id="1061" w:author="dong" w:date="2019-04-03T13:54:00Z">
        <w:r w:rsidR="0098382C" w:rsidRPr="0098382C" w:rsidDel="001009BA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="0098382C" w:rsidRPr="0098382C" w:rsidDel="001009BA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RTCS_EnumAudioCapture(</w:t>
      </w:r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** </w:t>
      </w:r>
      <w:r w:rsidR="0098382C" w:rsidRPr="0098382C">
        <w:rPr>
          <w:rFonts w:ascii="新宋体" w:hAnsi="新宋体" w:cs="新宋体"/>
          <w:color w:val="808080"/>
          <w:kern w:val="0"/>
          <w:sz w:val="24"/>
          <w:szCs w:val="24"/>
        </w:rPr>
        <w:t>lpDeviceName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unsigned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&amp; </w:t>
      </w:r>
      <w:r w:rsidR="0098382C" w:rsidRPr="0098382C">
        <w:rPr>
          <w:rFonts w:ascii="新宋体" w:hAnsi="新宋体" w:cs="新宋体"/>
          <w:color w:val="808080"/>
          <w:kern w:val="0"/>
          <w:sz w:val="24"/>
          <w:szCs w:val="24"/>
        </w:rPr>
        <w:t>dwDeviceNum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3CF25C6F" w14:textId="4C270A27" w:rsidR="0098382C" w:rsidRPr="0098382C" w:rsidRDefault="0098382C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062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063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功能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枚举本地音频采集设备</w:t>
      </w:r>
      <w:ins w:id="1064" w:author="dong" w:date="2019-04-03T13:55:00Z">
        <w:r w:rsidR="00F20534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38D0E83D" w14:textId="5772B44A" w:rsidR="0098382C" w:rsidRPr="0098382C" w:rsidRDefault="0098382C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065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066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返回值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  <w:ins w:id="1067" w:author="dong" w:date="2019-04-03T13:55:00Z">
        <w:r w:rsidR="00F20534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416A44CD" w14:textId="77777777" w:rsidR="0098382C" w:rsidRPr="0098382C" w:rsidRDefault="0098382C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068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069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24DE41BE" w14:textId="77777777" w:rsidR="0098382C" w:rsidRPr="0098382C" w:rsidRDefault="0098382C" w:rsidP="00B4022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1070" w:author="dong" w:date="2019-04-03T13:55:00Z">
          <w:pPr>
            <w:autoSpaceDE w:val="0"/>
            <w:autoSpaceDN w:val="0"/>
            <w:adjustRightInd w:val="0"/>
            <w:ind w:firstLineChars="400" w:firstLine="960"/>
          </w:pPr>
        </w:pPrChange>
      </w:pP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lpDeviceName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音频设备名称；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7D8CE49F" w14:textId="77777777" w:rsidR="0098382C" w:rsidRPr="0098382C" w:rsidRDefault="0098382C" w:rsidP="00B4022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1071" w:author="dong" w:date="2019-04-03T13:55:00Z">
          <w:pPr>
            <w:autoSpaceDE w:val="0"/>
            <w:autoSpaceDN w:val="0"/>
            <w:adjustRightInd w:val="0"/>
            <w:ind w:firstLineChars="400" w:firstLine="960"/>
          </w:pPr>
        </w:pPrChange>
      </w:pP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dwDeviceNum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音频设备数量；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212B965C" w14:textId="77777777" w:rsidR="0098382C" w:rsidRPr="0098382C" w:rsidRDefault="0098382C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072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073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备注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2033FECC" w14:textId="66684C8F" w:rsidR="0098382C" w:rsidRDefault="0098382C" w:rsidP="00D93970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1074" w:author="dong" w:date="2019-04-03T13:55:00Z">
          <w:pPr>
            <w:autoSpaceDE w:val="0"/>
            <w:autoSpaceDN w:val="0"/>
            <w:adjustRightInd w:val="0"/>
            <w:ind w:firstLineChars="300" w:firstLine="720"/>
          </w:pPr>
        </w:pPrChange>
      </w:pP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该方法将会在内部分配缓冲区，外部使用完成之后，必需手工释放这些缓冲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区，否则会造成内存泄露</w:t>
      </w:r>
      <w:ins w:id="1075" w:author="dong" w:date="2019-04-03T13:55:00Z">
        <w:r w:rsidR="00033038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。</w:t>
        </w:r>
      </w:ins>
    </w:p>
    <w:p w14:paraId="05C29481" w14:textId="77777777" w:rsidR="0098382C" w:rsidRPr="009F5040" w:rsidRDefault="0098382C" w:rsidP="00FE7558">
      <w:pPr>
        <w:pStyle w:val="3"/>
        <w:pPrChange w:id="1076" w:author="dong" w:date="2019-04-03T14:15:00Z">
          <w:pPr>
            <w:pStyle w:val="4"/>
          </w:pPr>
        </w:pPrChange>
      </w:pPr>
      <w:bookmarkStart w:id="1077" w:name="_Toc5194760"/>
      <w:r w:rsidRPr="009F5040">
        <w:t>选择指定的音频采集设备</w:t>
      </w:r>
      <w:bookmarkEnd w:id="1077"/>
    </w:p>
    <w:p w14:paraId="14C7DBC7" w14:textId="22A5506C" w:rsidR="0098382C" w:rsidRDefault="00024D93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078" w:author="dong" w:date="2019-04-03T13:44:00Z">
          <w:pPr>
            <w:autoSpaceDE w:val="0"/>
            <w:autoSpaceDN w:val="0"/>
            <w:adjustRightInd w:val="0"/>
          </w:pPr>
        </w:pPrChange>
      </w:pPr>
      <w:ins w:id="1079" w:author="dong" w:date="2019-04-03T14:17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del w:id="1080" w:author="dong" w:date="2019-04-03T14:17:00Z">
        <w:r w:rsidR="0098382C" w:rsidRPr="0098382C" w:rsidDel="00024D93">
          <w:rPr>
            <w:rFonts w:ascii="新宋体" w:hAnsi="新宋体" w:cs="新宋体"/>
            <w:color w:val="6F008A"/>
            <w:kern w:val="0"/>
            <w:sz w:val="24"/>
            <w:szCs w:val="24"/>
          </w:rPr>
          <w:delText>RTCS_API</w:delText>
        </w:r>
      </w:del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del w:id="1081" w:author="dong" w:date="2019-04-03T13:56:00Z">
        <w:r w:rsidR="0098382C" w:rsidRPr="0098382C" w:rsidDel="009C4108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="0098382C" w:rsidRPr="0098382C" w:rsidDel="009C4108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RTCS_SelectAudioCapture(</w:t>
      </w:r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* </w:t>
      </w:r>
      <w:r w:rsidR="0098382C" w:rsidRPr="0098382C">
        <w:rPr>
          <w:rFonts w:ascii="新宋体" w:hAnsi="新宋体" w:cs="新宋体"/>
          <w:color w:val="808080"/>
          <w:kern w:val="0"/>
          <w:sz w:val="24"/>
          <w:szCs w:val="24"/>
        </w:rPr>
        <w:t>szCaptureName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52471CA3" w14:textId="75DA6A8D" w:rsidR="0098382C" w:rsidRPr="0098382C" w:rsidRDefault="0098382C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082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083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功能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选择指定的音频采集设备</w:t>
      </w:r>
      <w:ins w:id="1084" w:author="dong" w:date="2019-04-03T13:56:00Z">
        <w:r w:rsidR="00651AF2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D226DAA" w14:textId="31C87139" w:rsidR="0098382C" w:rsidRPr="0098382C" w:rsidRDefault="0098382C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085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086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返回值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  <w:ins w:id="1087" w:author="dong" w:date="2019-04-03T13:56:00Z">
        <w:r w:rsidR="00651AF2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7CD5BB11" w14:textId="77777777" w:rsidR="0098382C" w:rsidRPr="0098382C" w:rsidRDefault="0098382C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088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089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2E7670BD" w14:textId="77777777" w:rsidR="0098382C" w:rsidRPr="0098382C" w:rsidRDefault="0098382C" w:rsidP="009C4108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1090" w:author="dong" w:date="2019-04-03T13:56:00Z">
          <w:pPr>
            <w:autoSpaceDE w:val="0"/>
            <w:autoSpaceDN w:val="0"/>
            <w:adjustRightInd w:val="0"/>
            <w:ind w:firstLineChars="400" w:firstLine="960"/>
          </w:pPr>
        </w:pPrChange>
      </w:pP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sz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Caputure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Name 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所选择的设备名称；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10CFDC5A" w14:textId="77777777" w:rsidR="0098382C" w:rsidRPr="0098382C" w:rsidRDefault="0098382C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091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092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备注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11452C6F" w14:textId="77777777" w:rsidR="0098382C" w:rsidDel="00DC7C9C" w:rsidRDefault="0098382C" w:rsidP="009C4108">
      <w:pPr>
        <w:autoSpaceDE w:val="0"/>
        <w:autoSpaceDN w:val="0"/>
        <w:adjustRightInd w:val="0"/>
        <w:spacing w:line="24" w:lineRule="atLeast"/>
        <w:ind w:firstLine="420"/>
        <w:rPr>
          <w:del w:id="1093" w:author="dong" w:date="2019-04-03T13:56:00Z"/>
          <w:rFonts w:ascii="新宋体" w:hAnsi="新宋体" w:cs="新宋体"/>
          <w:color w:val="000000"/>
          <w:kern w:val="0"/>
          <w:sz w:val="24"/>
          <w:szCs w:val="24"/>
        </w:rPr>
        <w:pPrChange w:id="1094" w:author="dong" w:date="2019-04-03T13:56:00Z">
          <w:pPr>
            <w:autoSpaceDE w:val="0"/>
            <w:autoSpaceDN w:val="0"/>
            <w:adjustRightInd w:val="0"/>
          </w:pPr>
        </w:pPrChange>
      </w:pPr>
      <w:del w:id="1095" w:author="dong" w:date="2019-04-03T13:56:00Z">
        <w:r w:rsidRPr="0098382C" w:rsidDel="009C4108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  <w:r w:rsidDel="009C4108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    </w:delText>
        </w:r>
      </w:del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当用户有多个音频采集设备（板载声卡、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USB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声卡等）时，可以通过该方法选用指定的音频采集设备。</w:t>
      </w:r>
    </w:p>
    <w:p w14:paraId="74600F37" w14:textId="77777777" w:rsidR="0098382C" w:rsidRDefault="0098382C" w:rsidP="00DC7C9C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 w:hint="eastAsia"/>
          <w:color w:val="000000"/>
          <w:kern w:val="0"/>
          <w:sz w:val="24"/>
          <w:szCs w:val="24"/>
        </w:rPr>
        <w:pPrChange w:id="1096" w:author="dong" w:date="2019-04-03T13:56:00Z">
          <w:pPr>
            <w:autoSpaceDE w:val="0"/>
            <w:autoSpaceDN w:val="0"/>
            <w:adjustRightInd w:val="0"/>
          </w:pPr>
        </w:pPrChange>
      </w:pPr>
    </w:p>
    <w:p w14:paraId="2434978F" w14:textId="77777777" w:rsidR="0098382C" w:rsidRPr="009F5040" w:rsidRDefault="0098382C" w:rsidP="00FE7558">
      <w:pPr>
        <w:pStyle w:val="3"/>
        <w:pPrChange w:id="1097" w:author="dong" w:date="2019-04-03T14:15:00Z">
          <w:pPr>
            <w:pStyle w:val="4"/>
          </w:pPr>
        </w:pPrChange>
      </w:pPr>
      <w:bookmarkStart w:id="1098" w:name="_Toc5194761"/>
      <w:r w:rsidRPr="009F5040">
        <w:t>枚举本地音频播放设备</w:t>
      </w:r>
      <w:bookmarkEnd w:id="1098"/>
    </w:p>
    <w:p w14:paraId="10A7160E" w14:textId="32FBE904" w:rsidR="0098382C" w:rsidRDefault="00024D93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099" w:author="dong" w:date="2019-04-03T13:44:00Z">
          <w:pPr>
            <w:autoSpaceDE w:val="0"/>
            <w:autoSpaceDN w:val="0"/>
            <w:adjustRightInd w:val="0"/>
          </w:pPr>
        </w:pPrChange>
      </w:pPr>
      <w:ins w:id="1100" w:author="dong" w:date="2019-04-03T14:17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del w:id="1101" w:author="dong" w:date="2019-04-03T14:17:00Z">
        <w:r w:rsidR="0098382C" w:rsidRPr="0098382C" w:rsidDel="00024D93">
          <w:rPr>
            <w:rFonts w:ascii="新宋体" w:hAnsi="新宋体" w:cs="新宋体"/>
            <w:color w:val="6F008A"/>
            <w:kern w:val="0"/>
            <w:sz w:val="24"/>
            <w:szCs w:val="24"/>
          </w:rPr>
          <w:delText>RTCS_API</w:delText>
        </w:r>
      </w:del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del w:id="1102" w:author="dong" w:date="2019-04-03T13:56:00Z">
        <w:r w:rsidR="0098382C" w:rsidRPr="0098382C" w:rsidDel="0080105C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="0098382C" w:rsidRPr="0098382C" w:rsidDel="0080105C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RTCS_EnumAudioPlayback(</w:t>
      </w:r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** </w:t>
      </w:r>
      <w:r w:rsidR="0098382C" w:rsidRPr="0098382C">
        <w:rPr>
          <w:rFonts w:ascii="新宋体" w:hAnsi="新宋体" w:cs="新宋体"/>
          <w:color w:val="808080"/>
          <w:kern w:val="0"/>
          <w:sz w:val="24"/>
          <w:szCs w:val="24"/>
        </w:rPr>
        <w:t>lpDeviceName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unsigned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&amp; </w:t>
      </w:r>
      <w:r w:rsidR="0098382C" w:rsidRPr="0098382C">
        <w:rPr>
          <w:rFonts w:ascii="新宋体" w:hAnsi="新宋体" w:cs="新宋体"/>
          <w:color w:val="808080"/>
          <w:kern w:val="0"/>
          <w:sz w:val="24"/>
          <w:szCs w:val="24"/>
        </w:rPr>
        <w:t>dwDeviceNum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7505C70A" w14:textId="1A1F7E69" w:rsidR="0098382C" w:rsidRPr="0098382C" w:rsidRDefault="0098382C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103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104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功能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枚举本地音频播放设备</w:t>
      </w:r>
      <w:ins w:id="1105" w:author="dong" w:date="2019-04-03T13:56:00Z">
        <w:r w:rsidR="008331DB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79B1AE0F" w14:textId="0305B96C" w:rsidR="0098382C" w:rsidRPr="0098382C" w:rsidRDefault="0098382C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106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107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lastRenderedPageBreak/>
        <w:t>返回值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  <w:ins w:id="1108" w:author="dong" w:date="2019-04-03T13:56:00Z">
        <w:r w:rsidR="008331DB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306F7727" w14:textId="77777777" w:rsidR="0098382C" w:rsidRPr="0098382C" w:rsidRDefault="0098382C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109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110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3F3AD6D4" w14:textId="77777777" w:rsidR="0098382C" w:rsidRPr="0098382C" w:rsidRDefault="0098382C" w:rsidP="00B0093A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1111" w:author="dong" w:date="2019-04-03T13:56:00Z">
          <w:pPr>
            <w:autoSpaceDE w:val="0"/>
            <w:autoSpaceDN w:val="0"/>
            <w:adjustRightInd w:val="0"/>
            <w:ind w:firstLineChars="400" w:firstLine="960"/>
          </w:pPr>
        </w:pPrChange>
      </w:pP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lpDeviceName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音频设备名称；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4F505DAE" w14:textId="77777777" w:rsidR="0098382C" w:rsidRPr="0098382C" w:rsidRDefault="0098382C" w:rsidP="00B0093A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1112" w:author="dong" w:date="2019-04-03T13:56:00Z">
          <w:pPr>
            <w:autoSpaceDE w:val="0"/>
            <w:autoSpaceDN w:val="0"/>
            <w:adjustRightInd w:val="0"/>
            <w:ind w:firstLineChars="400" w:firstLine="960"/>
          </w:pPr>
        </w:pPrChange>
      </w:pP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dwDeviceNum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音频设备数量；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5926ADCE" w14:textId="77777777" w:rsidR="0098382C" w:rsidRPr="0098382C" w:rsidRDefault="0098382C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113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114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备注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3BE6B09F" w14:textId="24C70B3A" w:rsidR="0098382C" w:rsidRDefault="0098382C" w:rsidP="00ED7D6B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1115" w:author="dong" w:date="2019-04-03T13:56:00Z">
          <w:pPr>
            <w:autoSpaceDE w:val="0"/>
            <w:autoSpaceDN w:val="0"/>
            <w:adjustRightInd w:val="0"/>
            <w:ind w:firstLineChars="400" w:firstLine="960"/>
          </w:pPr>
        </w:pPrChange>
      </w:pP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该方法将会在内部分配缓冲区，外部使用完成之后，必需手工释放这些缓冲区，否则会造成内存泄露，由于内部采用了“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GlobalAlloc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”来分配高端内存，故外部需要调用“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GlobalFree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”来释放，而不能是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delete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或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free </w:t>
      </w:r>
      <w:r w:rsidRPr="0098382C">
        <w:rPr>
          <w:rFonts w:ascii="新宋体" w:hAnsi="新宋体" w:cs="新宋体" w:hint="eastAsia"/>
          <w:color w:val="000000"/>
          <w:kern w:val="0"/>
          <w:sz w:val="24"/>
          <w:szCs w:val="24"/>
        </w:rPr>
        <w:t>方法</w:t>
      </w:r>
      <w:ins w:id="1116" w:author="dong" w:date="2019-04-03T13:56:00Z">
        <w:r w:rsidR="00997770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。</w:t>
        </w:r>
      </w:ins>
    </w:p>
    <w:p w14:paraId="1C12961C" w14:textId="77777777" w:rsidR="0098382C" w:rsidRPr="009F5040" w:rsidRDefault="0098382C" w:rsidP="00FE7558">
      <w:pPr>
        <w:pStyle w:val="3"/>
        <w:pPrChange w:id="1117" w:author="dong" w:date="2019-04-03T14:15:00Z">
          <w:pPr>
            <w:pStyle w:val="4"/>
          </w:pPr>
        </w:pPrChange>
      </w:pPr>
      <w:bookmarkStart w:id="1118" w:name="_Toc5194762"/>
      <w:r w:rsidRPr="009F5040">
        <w:t>选择指定的音频播放设备</w:t>
      </w:r>
      <w:bookmarkEnd w:id="1118"/>
    </w:p>
    <w:p w14:paraId="10157B8E" w14:textId="72E95C0A" w:rsidR="0098382C" w:rsidRDefault="00370FE8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119" w:author="dong" w:date="2019-04-03T13:44:00Z">
          <w:pPr>
            <w:autoSpaceDE w:val="0"/>
            <w:autoSpaceDN w:val="0"/>
            <w:adjustRightInd w:val="0"/>
          </w:pPr>
        </w:pPrChange>
      </w:pPr>
      <w:ins w:id="1120" w:author="dong" w:date="2019-04-03T14:17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del w:id="1121" w:author="dong" w:date="2019-04-03T14:17:00Z">
        <w:r w:rsidR="0098382C" w:rsidRPr="0098382C" w:rsidDel="00370FE8">
          <w:rPr>
            <w:rFonts w:ascii="新宋体" w:hAnsi="新宋体" w:cs="新宋体"/>
            <w:color w:val="6F008A"/>
            <w:kern w:val="0"/>
            <w:sz w:val="24"/>
            <w:szCs w:val="24"/>
          </w:rPr>
          <w:delText>RTCS_API</w:delText>
        </w:r>
      </w:del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del w:id="1122" w:author="dong" w:date="2019-04-03T13:57:00Z">
        <w:r w:rsidR="0098382C" w:rsidRPr="0098382C" w:rsidDel="0061036B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="0098382C" w:rsidRPr="0098382C" w:rsidDel="0061036B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RTCS_SelectAudioPlayback(</w:t>
      </w:r>
      <w:r w:rsidR="0098382C" w:rsidRPr="0098382C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 xml:space="preserve">* </w:t>
      </w:r>
      <w:r w:rsidR="0098382C" w:rsidRPr="0098382C">
        <w:rPr>
          <w:rFonts w:ascii="新宋体" w:hAnsi="新宋体" w:cs="新宋体"/>
          <w:color w:val="808080"/>
          <w:kern w:val="0"/>
          <w:sz w:val="24"/>
          <w:szCs w:val="24"/>
        </w:rPr>
        <w:t>szDeviceName</w:t>
      </w:r>
      <w:r w:rsidR="0098382C" w:rsidRPr="0098382C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23319FB9" w14:textId="67846CA2" w:rsidR="00D9339D" w:rsidRPr="00D9339D" w:rsidRDefault="00D9339D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123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124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功能</w:t>
      </w: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</w:t>
      </w: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>选择指定的音频播放设备</w:t>
      </w:r>
      <w:ins w:id="1125" w:author="dong" w:date="2019-04-03T13:57:00Z">
        <w:r w:rsidR="00282D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41C94B55" w14:textId="0751F1AF" w:rsidR="00D9339D" w:rsidRPr="00D9339D" w:rsidRDefault="00D9339D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126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127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返回值</w:t>
      </w: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  <w:ins w:id="1128" w:author="dong" w:date="2019-04-03T13:57:00Z">
        <w:r w:rsidR="00282D4E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；</w:t>
        </w:r>
      </w:ins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625BCE86" w14:textId="77777777" w:rsidR="00D9339D" w:rsidRPr="00D9339D" w:rsidRDefault="00D9339D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129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130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770ED1EE" w14:textId="77777777" w:rsidR="00D9339D" w:rsidRPr="00D9339D" w:rsidRDefault="00D9339D" w:rsidP="005B35ED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1131" w:author="dong" w:date="2019-04-03T13:57:00Z">
          <w:pPr>
            <w:autoSpaceDE w:val="0"/>
            <w:autoSpaceDN w:val="0"/>
            <w:adjustRightInd w:val="0"/>
            <w:ind w:firstLineChars="400" w:firstLine="960"/>
          </w:pPr>
        </w:pPrChange>
      </w:pP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szDeviceName  </w:t>
      </w: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>所选择的设备名称；</w:t>
      </w: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E987CD8" w14:textId="77777777" w:rsidR="00D9339D" w:rsidRPr="00D9339D" w:rsidRDefault="00D9339D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132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133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备注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AFA14CF" w14:textId="77777777" w:rsidR="0098382C" w:rsidDel="006E7A51" w:rsidRDefault="00D9339D" w:rsidP="005B35ED">
      <w:pPr>
        <w:autoSpaceDE w:val="0"/>
        <w:autoSpaceDN w:val="0"/>
        <w:adjustRightInd w:val="0"/>
        <w:spacing w:line="24" w:lineRule="atLeast"/>
        <w:ind w:firstLine="420"/>
        <w:rPr>
          <w:del w:id="1134" w:author="dong" w:date="2019-04-03T13:57:00Z"/>
          <w:rFonts w:ascii="新宋体" w:hAnsi="新宋体" w:cs="新宋体"/>
          <w:color w:val="000000"/>
          <w:kern w:val="0"/>
          <w:sz w:val="24"/>
          <w:szCs w:val="24"/>
        </w:rPr>
        <w:pPrChange w:id="1135" w:author="dong" w:date="2019-04-03T13:57:00Z">
          <w:pPr>
            <w:autoSpaceDE w:val="0"/>
            <w:autoSpaceDN w:val="0"/>
            <w:adjustRightInd w:val="0"/>
          </w:pPr>
        </w:pPrChange>
      </w:pPr>
      <w:del w:id="1136" w:author="dong" w:date="2019-04-03T13:57:00Z">
        <w:r w:rsidRPr="00D9339D" w:rsidDel="005B35ED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  <w:r w:rsidDel="005B35ED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  </w:delText>
        </w:r>
      </w:del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>当用户有多个音频播放设备（板载声卡、</w:t>
      </w: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USB </w:t>
      </w:r>
      <w:r w:rsidRPr="00D9339D">
        <w:rPr>
          <w:rFonts w:ascii="新宋体" w:hAnsi="新宋体" w:cs="新宋体" w:hint="eastAsia"/>
          <w:color w:val="000000"/>
          <w:kern w:val="0"/>
          <w:sz w:val="24"/>
          <w:szCs w:val="24"/>
        </w:rPr>
        <w:t>声卡、蓝牙耳机等）时，可以通过该方法选用指定的音频播放设备。</w:t>
      </w:r>
    </w:p>
    <w:p w14:paraId="7BABCC42" w14:textId="77777777" w:rsidR="00427F9E" w:rsidRDefault="00427F9E" w:rsidP="006E7A51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 w:hint="eastAsia"/>
          <w:color w:val="000000"/>
          <w:kern w:val="0"/>
          <w:sz w:val="24"/>
          <w:szCs w:val="24"/>
        </w:rPr>
        <w:pPrChange w:id="1137" w:author="dong" w:date="2019-04-03T13:57:00Z">
          <w:pPr>
            <w:autoSpaceDE w:val="0"/>
            <w:autoSpaceDN w:val="0"/>
            <w:adjustRightInd w:val="0"/>
          </w:pPr>
        </w:pPrChange>
      </w:pPr>
    </w:p>
    <w:p w14:paraId="09D40244" w14:textId="77777777" w:rsidR="008302E1" w:rsidRPr="008B33C1" w:rsidRDefault="008302E1" w:rsidP="00FE7558">
      <w:pPr>
        <w:pStyle w:val="3"/>
        <w:pPrChange w:id="1138" w:author="dong" w:date="2019-04-03T14:15:00Z">
          <w:pPr>
            <w:pStyle w:val="4"/>
          </w:pPr>
        </w:pPrChange>
      </w:pPr>
      <w:bookmarkStart w:id="1139" w:name="_Toc5194763"/>
      <w:r w:rsidRPr="009F5040">
        <w:t>获取指定音频设备的当前音量</w:t>
      </w:r>
      <w:bookmarkEnd w:id="1139"/>
    </w:p>
    <w:p w14:paraId="2567AF7D" w14:textId="271470C6" w:rsidR="008302E1" w:rsidRPr="00AC5850" w:rsidRDefault="006E4D26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140" w:author="dong" w:date="2019-04-03T13:44:00Z">
          <w:pPr>
            <w:autoSpaceDE w:val="0"/>
            <w:autoSpaceDN w:val="0"/>
            <w:adjustRightInd w:val="0"/>
          </w:pPr>
        </w:pPrChange>
      </w:pPr>
      <w:ins w:id="1141" w:author="dong" w:date="2019-04-03T14:17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del w:id="1142" w:author="dong" w:date="2019-04-03T14:17:00Z">
        <w:r w:rsidR="008302E1" w:rsidRPr="00AC5850" w:rsidDel="006E4D26">
          <w:rPr>
            <w:rFonts w:ascii="新宋体" w:hAnsi="新宋体" w:cs="新宋体"/>
            <w:color w:val="6F008A"/>
            <w:kern w:val="0"/>
            <w:sz w:val="24"/>
            <w:szCs w:val="24"/>
          </w:rPr>
          <w:delText>RTCS_API</w:delText>
        </w:r>
      </w:del>
      <w:r w:rsidR="008302E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del w:id="1143" w:author="dong" w:date="2019-04-03T13:57:00Z">
        <w:r w:rsidR="008302E1" w:rsidRPr="00AC5850" w:rsidDel="00C923CC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="008302E1" w:rsidRPr="00AC5850" w:rsidDel="00C923CC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r w:rsidR="008302E1" w:rsidRPr="00AC5850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8302E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RTCS_AudioGetVolume(</w:t>
      </w:r>
      <w:r w:rsidR="008302E1" w:rsidRPr="00AC5850">
        <w:rPr>
          <w:rFonts w:ascii="新宋体" w:hAnsi="新宋体" w:cs="新宋体"/>
          <w:color w:val="2B91AF"/>
          <w:kern w:val="0"/>
          <w:sz w:val="24"/>
          <w:szCs w:val="24"/>
        </w:rPr>
        <w:t>RTCS_AudioDevice</w:t>
      </w:r>
      <w:r w:rsidR="008302E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8302E1" w:rsidRPr="00AC5850">
        <w:rPr>
          <w:rFonts w:ascii="新宋体" w:hAnsi="新宋体" w:cs="新宋体"/>
          <w:color w:val="808080"/>
          <w:kern w:val="0"/>
          <w:sz w:val="24"/>
          <w:szCs w:val="24"/>
        </w:rPr>
        <w:t>device</w:t>
      </w:r>
      <w:r w:rsidR="008302E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8302E1" w:rsidRPr="00AC5850">
        <w:rPr>
          <w:rFonts w:ascii="新宋体" w:hAnsi="新宋体" w:cs="新宋体"/>
          <w:color w:val="0000FF"/>
          <w:kern w:val="0"/>
          <w:sz w:val="24"/>
          <w:szCs w:val="24"/>
        </w:rPr>
        <w:t>unsigned</w:t>
      </w:r>
      <w:r w:rsidR="008302E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8302E1" w:rsidRPr="00AC5850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8302E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&amp; </w:t>
      </w:r>
      <w:r w:rsidR="008302E1" w:rsidRPr="00AC5850">
        <w:rPr>
          <w:rFonts w:ascii="新宋体" w:hAnsi="新宋体" w:cs="新宋体"/>
          <w:color w:val="808080"/>
          <w:kern w:val="0"/>
          <w:sz w:val="24"/>
          <w:szCs w:val="24"/>
        </w:rPr>
        <w:t>dwVolume</w:t>
      </w:r>
      <w:r w:rsidR="008302E1" w:rsidRPr="00AC5850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15C41E83" w14:textId="77777777" w:rsidR="008302E1" w:rsidRPr="00AC5850" w:rsidRDefault="008302E1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144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145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功能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获取指定音频设备的当前音量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1FD341BD" w14:textId="77777777" w:rsidR="008302E1" w:rsidRPr="00AC5850" w:rsidRDefault="008302E1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146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147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返回值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68DA157" w14:textId="77777777" w:rsidR="008302E1" w:rsidRPr="00AC5850" w:rsidRDefault="008302E1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148" w:author="dong" w:date="2019-04-03T13:44:00Z">
          <w:pPr>
            <w:autoSpaceDE w:val="0"/>
            <w:autoSpaceDN w:val="0"/>
            <w:adjustRightInd w:val="0"/>
          </w:pPr>
        </w:pPrChange>
      </w:pPr>
      <w:r w:rsidRPr="003A676A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149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02734A7F" w14:textId="391C0FFA" w:rsidR="008302E1" w:rsidRPr="00AC5850" w:rsidRDefault="008302E1" w:rsidP="00AF0F59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1150" w:author="dong" w:date="2019-04-03T13:57:00Z">
          <w:pPr>
            <w:autoSpaceDE w:val="0"/>
            <w:autoSpaceDN w:val="0"/>
            <w:adjustRightInd w:val="0"/>
            <w:ind w:firstLineChars="400" w:firstLine="960"/>
          </w:pPr>
        </w:pPrChange>
      </w:pPr>
      <w:del w:id="1151" w:author="dong" w:date="2019-04-03T14:35:00Z">
        <w:r w:rsidRPr="00AC5850" w:rsidDel="003A676A">
          <w:rPr>
            <w:rFonts w:ascii="新宋体" w:hAnsi="新宋体" w:cs="新宋体"/>
            <w:color w:val="000000"/>
            <w:kern w:val="0"/>
            <w:sz w:val="24"/>
            <w:szCs w:val="24"/>
          </w:rPr>
          <w:delText>D</w:delText>
        </w:r>
        <w:r w:rsidRPr="00AC5850" w:rsidDel="003A676A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evice</w:delText>
        </w:r>
      </w:del>
      <w:ins w:id="1152" w:author="dong" w:date="2019-04-03T14:35:00Z">
        <w:r w:rsidR="003A676A">
          <w:rPr>
            <w:rFonts w:ascii="新宋体" w:hAnsi="新宋体" w:cs="新宋体"/>
            <w:color w:val="000000"/>
            <w:kern w:val="0"/>
            <w:sz w:val="24"/>
            <w:szCs w:val="24"/>
          </w:rPr>
          <w:t>d</w:t>
        </w:r>
        <w:r w:rsidR="003A676A" w:rsidRPr="00AC5850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evice</w:t>
        </w:r>
      </w:ins>
      <w:ins w:id="1153" w:author="dong" w:date="2019-04-03T13:57:00Z">
        <w:r w:rsidR="00AF0F5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：</w:t>
        </w:r>
      </w:ins>
      <w:del w:id="1154" w:author="dong" w:date="2019-04-03T13:57:00Z">
        <w:r w:rsidDel="00AF0F5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：</w:delText>
        </w:r>
        <w:r w:rsidRPr="00AC5850" w:rsidDel="00AF0F5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</w:delText>
        </w:r>
      </w:del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设备类型，定义为：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1BFD8CFB" w14:textId="77777777" w:rsidR="008302E1" w:rsidDel="0005435F" w:rsidRDefault="008302E1" w:rsidP="0005435F">
      <w:pPr>
        <w:autoSpaceDE w:val="0"/>
        <w:autoSpaceDN w:val="0"/>
        <w:adjustRightInd w:val="0"/>
        <w:spacing w:line="24" w:lineRule="atLeast"/>
        <w:rPr>
          <w:del w:id="1155" w:author="dong" w:date="2019-04-03T14:04:00Z"/>
          <w:rFonts w:ascii="新宋体" w:hAnsi="新宋体" w:cs="新宋体"/>
          <w:color w:val="000000"/>
          <w:kern w:val="0"/>
          <w:sz w:val="24"/>
          <w:szCs w:val="24"/>
        </w:rPr>
        <w:pPrChange w:id="1156" w:author="dong" w:date="2019-04-03T14:04:00Z">
          <w:pPr>
            <w:autoSpaceDE w:val="0"/>
            <w:autoSpaceDN w:val="0"/>
            <w:adjustRightInd w:val="0"/>
            <w:ind w:firstLineChars="800" w:firstLine="1920"/>
          </w:pPr>
        </w:pPrChange>
      </w:pP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          </w:t>
      </w:r>
      <w:del w:id="1157" w:author="dong" w:date="2019-04-03T13:58:00Z">
        <w:r w:rsidDel="00AF0F5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  <w:del w:id="1158" w:author="dong" w:date="2019-04-03T13:57:00Z">
        <w:r w:rsidDel="00AF0F5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   </w:delText>
        </w:r>
      </w:del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BRAC_AD_WAVEIN  = 0,    ///&lt; 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输入设备：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Mic </w:t>
      </w:r>
    </w:p>
    <w:p w14:paraId="4AE5EA68" w14:textId="230D73A9" w:rsidR="0005435F" w:rsidRPr="00AC5850" w:rsidRDefault="0005435F" w:rsidP="00652DE1">
      <w:pPr>
        <w:autoSpaceDE w:val="0"/>
        <w:autoSpaceDN w:val="0"/>
        <w:adjustRightInd w:val="0"/>
        <w:spacing w:line="24" w:lineRule="atLeast"/>
        <w:rPr>
          <w:ins w:id="1159" w:author="dong" w:date="2019-04-03T14:04:00Z"/>
          <w:rFonts w:ascii="新宋体" w:hAnsi="新宋体" w:cs="新宋体"/>
          <w:color w:val="000000"/>
          <w:kern w:val="0"/>
          <w:sz w:val="24"/>
          <w:szCs w:val="24"/>
        </w:rPr>
        <w:pPrChange w:id="1160" w:author="dong" w:date="2019-04-03T13:44:00Z">
          <w:pPr>
            <w:autoSpaceDE w:val="0"/>
            <w:autoSpaceDN w:val="0"/>
            <w:adjustRightInd w:val="0"/>
          </w:pPr>
        </w:pPrChange>
      </w:pPr>
    </w:p>
    <w:p w14:paraId="69163E6B" w14:textId="52593195" w:rsidR="008302E1" w:rsidRPr="00AC5850" w:rsidRDefault="008302E1" w:rsidP="0005435F">
      <w:pPr>
        <w:autoSpaceDE w:val="0"/>
        <w:autoSpaceDN w:val="0"/>
        <w:adjustRightInd w:val="0"/>
        <w:spacing w:line="24" w:lineRule="atLeast"/>
        <w:ind w:left="1080" w:firstLineChars="150" w:firstLine="360"/>
        <w:rPr>
          <w:rFonts w:ascii="新宋体" w:hAnsi="新宋体" w:cs="新宋体"/>
          <w:color w:val="000000"/>
          <w:kern w:val="0"/>
          <w:sz w:val="24"/>
          <w:szCs w:val="24"/>
        </w:rPr>
        <w:pPrChange w:id="1161" w:author="dong" w:date="2019-04-03T14:04:00Z">
          <w:pPr>
            <w:autoSpaceDE w:val="0"/>
            <w:autoSpaceDN w:val="0"/>
            <w:adjustRightInd w:val="0"/>
            <w:ind w:firstLineChars="800" w:firstLine="1920"/>
          </w:pPr>
        </w:pPrChange>
      </w:pPr>
      <w:del w:id="1162" w:author="dong" w:date="2019-04-03T13:58:00Z">
        <w:r w:rsidRPr="00AC5850" w:rsidDel="00AF0F5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  <w:r w:rsidDel="00AF0F59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BRAC_AD_WAVEOUT = 1,    ///&lt; 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输出设备：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Wave </w:t>
      </w:r>
    </w:p>
    <w:p w14:paraId="1565796C" w14:textId="77777777" w:rsidR="008302E1" w:rsidRPr="00AC5850" w:rsidRDefault="008302E1" w:rsidP="003A676A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1163" w:author="dong" w:date="2019-04-03T14:35:00Z">
          <w:pPr>
            <w:autoSpaceDE w:val="0"/>
            <w:autoSpaceDN w:val="0"/>
            <w:adjustRightInd w:val="0"/>
            <w:ind w:firstLineChars="400" w:firstLine="960"/>
          </w:pPr>
        </w:pPrChange>
      </w:pP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dwVolume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保存该设备的当前音量，取值范围：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0~100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；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70EFE2F2" w14:textId="77777777" w:rsidR="008302E1" w:rsidRPr="00AC5850" w:rsidRDefault="008302E1" w:rsidP="00652DE1">
      <w:pPr>
        <w:autoSpaceDE w:val="0"/>
        <w:autoSpaceDN w:val="0"/>
        <w:adjustRightInd w:val="0"/>
        <w:spacing w:line="24" w:lineRule="atLeast"/>
        <w:rPr>
          <w:rFonts w:ascii="新宋体" w:hAnsi="新宋体" w:cs="新宋体"/>
          <w:color w:val="000000"/>
          <w:kern w:val="0"/>
          <w:sz w:val="24"/>
          <w:szCs w:val="24"/>
        </w:rPr>
        <w:pPrChange w:id="1164" w:author="dong" w:date="2019-04-03T13:44:00Z">
          <w:pPr>
            <w:autoSpaceDE w:val="0"/>
            <w:autoSpaceDN w:val="0"/>
            <w:adjustRightInd w:val="0"/>
          </w:pPr>
        </w:pPrChange>
      </w:pPr>
      <w:r w:rsidRPr="00E008E8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165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备注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4C46D46F" w14:textId="3DE25F64" w:rsidR="00427F9E" w:rsidRDefault="008302E1" w:rsidP="002D40DC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/>
          <w:color w:val="000000"/>
          <w:kern w:val="0"/>
          <w:sz w:val="24"/>
          <w:szCs w:val="24"/>
        </w:rPr>
        <w:pPrChange w:id="1166" w:author="dong" w:date="2019-04-03T13:58:00Z">
          <w:pPr>
            <w:autoSpaceDE w:val="0"/>
            <w:autoSpaceDN w:val="0"/>
            <w:adjustRightInd w:val="0"/>
          </w:pPr>
        </w:pPrChange>
      </w:pPr>
      <w:del w:id="1167" w:author="dong" w:date="2019-04-03T13:58:00Z">
        <w:r w:rsidRPr="00AC5850" w:rsidDel="002D40DC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  <w:r w:rsidDel="002D40DC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     </w:delText>
        </w:r>
      </w:del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根据设备类型（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device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）参数的不同，可以获取放音设备（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WaveOut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）和录音设备（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WaveIn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）的当前音量大小。</w:t>
      </w:r>
    </w:p>
    <w:p w14:paraId="07CF8354" w14:textId="77777777" w:rsidR="00424E51" w:rsidRPr="009F5040" w:rsidRDefault="00424E51" w:rsidP="00FE7558">
      <w:pPr>
        <w:pStyle w:val="3"/>
        <w:pPrChange w:id="1168" w:author="dong" w:date="2019-04-03T14:15:00Z">
          <w:pPr>
            <w:pStyle w:val="4"/>
          </w:pPr>
        </w:pPrChange>
      </w:pPr>
      <w:bookmarkStart w:id="1169" w:name="_Toc5194764"/>
      <w:r w:rsidRPr="009F5040">
        <w:t>设置指定音频设备的音量</w:t>
      </w:r>
      <w:bookmarkEnd w:id="1169"/>
    </w:p>
    <w:p w14:paraId="3EEDEA95" w14:textId="05725E22" w:rsidR="00424E51" w:rsidRDefault="005536ED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1170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ins w:id="1171" w:author="dong" w:date="2019-04-03T14:17:00Z"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RTCS</w:t>
        </w:r>
        <w:r>
          <w:rPr>
            <w:rFonts w:ascii="新宋体" w:hAnsi="新宋体" w:cs="新宋体" w:hint="eastAsia"/>
            <w:color w:val="6F008A"/>
            <w:kern w:val="0"/>
            <w:sz w:val="24"/>
            <w:szCs w:val="24"/>
          </w:rPr>
          <w:t>_</w:t>
        </w:r>
        <w:r>
          <w:rPr>
            <w:rFonts w:ascii="新宋体" w:hAnsi="新宋体" w:cs="新宋体"/>
            <w:color w:val="6F008A"/>
            <w:kern w:val="0"/>
            <w:sz w:val="24"/>
            <w:szCs w:val="24"/>
          </w:rPr>
          <w:t>C</w:t>
        </w:r>
        <w:r w:rsidRPr="002874ED">
          <w:rPr>
            <w:rFonts w:ascii="新宋体" w:hAnsi="新宋体" w:cs="新宋体"/>
            <w:color w:val="6F008A"/>
            <w:kern w:val="0"/>
            <w:sz w:val="24"/>
            <w:szCs w:val="24"/>
          </w:rPr>
          <w:t>_API</w:t>
        </w:r>
      </w:ins>
      <w:del w:id="1172" w:author="dong" w:date="2019-04-03T14:17:00Z">
        <w:r w:rsidR="00424E51" w:rsidRPr="00AC5850" w:rsidDel="005536ED">
          <w:rPr>
            <w:rFonts w:ascii="新宋体" w:hAnsi="新宋体" w:cs="新宋体"/>
            <w:color w:val="6F008A"/>
            <w:kern w:val="0"/>
            <w:sz w:val="24"/>
            <w:szCs w:val="24"/>
          </w:rPr>
          <w:delText>RTCS_API</w:delText>
        </w:r>
      </w:del>
      <w:r w:rsidR="00424E5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del w:id="1173" w:author="dong" w:date="2019-04-03T13:58:00Z">
        <w:r w:rsidR="00424E51" w:rsidRPr="00AC5850" w:rsidDel="00EB669D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="00424E51" w:rsidRPr="00AC5850" w:rsidDel="00EB669D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r w:rsidR="00424E51" w:rsidRPr="00AC5850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424E5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 RTCS_AudioSetVolume(</w:t>
      </w:r>
      <w:r w:rsidR="00424E51" w:rsidRPr="00AC5850">
        <w:rPr>
          <w:rFonts w:ascii="新宋体" w:hAnsi="新宋体" w:cs="新宋体"/>
          <w:color w:val="2B91AF"/>
          <w:kern w:val="0"/>
          <w:sz w:val="24"/>
          <w:szCs w:val="24"/>
        </w:rPr>
        <w:t>RTCS_AudioDevice</w:t>
      </w:r>
      <w:r w:rsidR="00424E5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424E51" w:rsidRPr="00AC5850">
        <w:rPr>
          <w:rFonts w:ascii="新宋体" w:hAnsi="新宋体" w:cs="新宋体"/>
          <w:color w:val="808080"/>
          <w:kern w:val="0"/>
          <w:sz w:val="24"/>
          <w:szCs w:val="24"/>
        </w:rPr>
        <w:t>device</w:t>
      </w:r>
      <w:r w:rsidR="00424E5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, </w:t>
      </w:r>
      <w:r w:rsidR="00424E51" w:rsidRPr="00AC5850">
        <w:rPr>
          <w:rFonts w:ascii="新宋体" w:hAnsi="新宋体" w:cs="新宋体"/>
          <w:color w:val="0000FF"/>
          <w:kern w:val="0"/>
          <w:sz w:val="24"/>
          <w:szCs w:val="24"/>
        </w:rPr>
        <w:t>unsigned</w:t>
      </w:r>
      <w:r w:rsidR="00424E5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424E51" w:rsidRPr="00AC5850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="00424E51" w:rsidRPr="00AC5850">
        <w:rPr>
          <w:rFonts w:ascii="新宋体" w:hAnsi="新宋体" w:cs="新宋体"/>
          <w:color w:val="000000"/>
          <w:kern w:val="0"/>
          <w:sz w:val="24"/>
          <w:szCs w:val="24"/>
        </w:rPr>
        <w:t xml:space="preserve"> </w:t>
      </w:r>
      <w:r w:rsidR="00424E51" w:rsidRPr="00AC5850">
        <w:rPr>
          <w:rFonts w:ascii="新宋体" w:hAnsi="新宋体" w:cs="新宋体"/>
          <w:color w:val="808080"/>
          <w:kern w:val="0"/>
          <w:sz w:val="24"/>
          <w:szCs w:val="24"/>
        </w:rPr>
        <w:t>dwVolume</w:t>
      </w:r>
      <w:r w:rsidR="00424E51" w:rsidRPr="00AC5850">
        <w:rPr>
          <w:rFonts w:ascii="新宋体" w:hAnsi="新宋体" w:cs="新宋体"/>
          <w:color w:val="000000"/>
          <w:kern w:val="0"/>
          <w:sz w:val="24"/>
          <w:szCs w:val="24"/>
        </w:rPr>
        <w:t>);</w:t>
      </w:r>
    </w:p>
    <w:p w14:paraId="484D3164" w14:textId="5C184364" w:rsidR="00424E51" w:rsidRPr="00AC5850" w:rsidRDefault="00424E51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1174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E008E8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175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功能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del w:id="1176" w:author="dong" w:date="2019-04-03T13:58:00Z">
        <w:r w:rsidDel="00EF7AC0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</w:delText>
        </w:r>
      </w:del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设置指定音频设备的音量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546CAC4F" w14:textId="77777777" w:rsidR="00424E51" w:rsidRPr="00AC5850" w:rsidRDefault="00424E51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1177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E008E8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178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返回值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0 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表示成功，否则为出错代码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681B2A83" w14:textId="77777777" w:rsidR="00424E51" w:rsidRPr="00AC5850" w:rsidRDefault="00424E51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1179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E008E8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180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参数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753ADF4B" w14:textId="2E4625D7" w:rsidR="00424E51" w:rsidRPr="00AC5850" w:rsidRDefault="00424E51" w:rsidP="00E0500B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1181" w:author="dong" w:date="2019-04-03T14:04:00Z">
          <w:pPr>
            <w:autoSpaceDE w:val="0"/>
            <w:autoSpaceDN w:val="0"/>
            <w:adjustRightInd w:val="0"/>
            <w:ind w:firstLineChars="400" w:firstLine="960"/>
            <w:jc w:val="left"/>
          </w:pPr>
        </w:pPrChange>
      </w:pPr>
      <w:del w:id="1182" w:author="dong" w:date="2019-04-03T14:05:00Z">
        <w:r w:rsidRPr="00AC5850" w:rsidDel="002A6CB4">
          <w:rPr>
            <w:rFonts w:ascii="新宋体" w:hAnsi="新宋体" w:cs="新宋体"/>
            <w:color w:val="000000"/>
            <w:kern w:val="0"/>
            <w:sz w:val="24"/>
            <w:szCs w:val="24"/>
          </w:rPr>
          <w:lastRenderedPageBreak/>
          <w:delText>D</w:delText>
        </w:r>
        <w:r w:rsidRPr="00AC5850" w:rsidDel="002A6CB4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evice</w:delText>
        </w:r>
      </w:del>
      <w:ins w:id="1183" w:author="dong" w:date="2019-04-03T14:05:00Z">
        <w:r w:rsidR="002A6CB4">
          <w:rPr>
            <w:rFonts w:ascii="新宋体" w:hAnsi="新宋体" w:cs="新宋体"/>
            <w:color w:val="000000"/>
            <w:kern w:val="0"/>
            <w:sz w:val="24"/>
            <w:szCs w:val="24"/>
          </w:rPr>
          <w:t>d</w:t>
        </w:r>
        <w:r w:rsidR="002A6CB4" w:rsidRPr="00AC5850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t>evice</w:t>
        </w:r>
      </w:ins>
      <w:ins w:id="1184" w:author="dong" w:date="2019-04-03T14:04:00Z">
        <w:r w:rsidR="00E0500B">
          <w:rPr>
            <w:rFonts w:ascii="新宋体" w:hAnsi="新宋体" w:cs="新宋体"/>
            <w:color w:val="000000"/>
            <w:kern w:val="0"/>
            <w:sz w:val="24"/>
            <w:szCs w:val="24"/>
          </w:rPr>
          <w:t>：</w:t>
        </w:r>
      </w:ins>
      <w:del w:id="1185" w:author="dong" w:date="2019-04-03T14:04:00Z">
        <w:r w:rsidDel="00E0500B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：</w:delText>
        </w:r>
        <w:r w:rsidRPr="00AC5850" w:rsidDel="00E0500B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</w:delText>
        </w:r>
      </w:del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设备类型，定义为：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6E953C2D" w14:textId="1B3E403D" w:rsidR="00424E51" w:rsidRPr="00AC5850" w:rsidDel="0035066B" w:rsidRDefault="00424E51" w:rsidP="002A6CB4">
      <w:pPr>
        <w:autoSpaceDE w:val="0"/>
        <w:autoSpaceDN w:val="0"/>
        <w:adjustRightInd w:val="0"/>
        <w:spacing w:line="24" w:lineRule="atLeast"/>
        <w:ind w:left="420" w:firstLine="420"/>
        <w:jc w:val="left"/>
        <w:rPr>
          <w:del w:id="1186" w:author="dong" w:date="2019-04-03T13:59:00Z"/>
          <w:rFonts w:ascii="新宋体" w:hAnsi="新宋体" w:cs="新宋体"/>
          <w:color w:val="000000"/>
          <w:kern w:val="0"/>
          <w:sz w:val="24"/>
          <w:szCs w:val="24"/>
        </w:rPr>
        <w:pPrChange w:id="1187" w:author="dong" w:date="2019-04-03T14:05:00Z">
          <w:pPr>
            <w:autoSpaceDE w:val="0"/>
            <w:autoSpaceDN w:val="0"/>
            <w:adjustRightInd w:val="0"/>
            <w:jc w:val="left"/>
          </w:pPr>
        </w:pPrChange>
      </w:pPr>
      <w:del w:id="1188" w:author="dong" w:date="2019-04-03T14:04:00Z">
        <w:r w:rsidRPr="00AC5850" w:rsidDel="00E0500B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  <w:r w:rsidDel="00E0500B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           </w:delText>
        </w:r>
      </w:del>
      <w:del w:id="1189" w:author="dong" w:date="2019-04-03T13:59:00Z">
        <w:r w:rsidDel="0035066B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 </w:delText>
        </w:r>
      </w:del>
      <w:del w:id="1190" w:author="dong" w:date="2019-04-03T13:58:00Z">
        <w:r w:rsidDel="0035066B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BRAC_AD_WAVEIN  = 0,    ///&lt; 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输入设备：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Mic </w:t>
      </w:r>
      <w:ins w:id="1191" w:author="dong" w:date="2019-04-03T13:59:00Z">
        <w:r w:rsidR="002A6CB4">
          <w:rPr>
            <w:rFonts w:ascii="新宋体" w:hAnsi="新宋体" w:cs="新宋体"/>
            <w:color w:val="000000"/>
            <w:kern w:val="0"/>
            <w:sz w:val="24"/>
            <w:szCs w:val="24"/>
          </w:rPr>
          <w:tab/>
        </w:r>
        <w:r w:rsidR="002A6CB4">
          <w:rPr>
            <w:rFonts w:ascii="新宋体" w:hAnsi="新宋体" w:cs="新宋体"/>
            <w:color w:val="000000"/>
            <w:kern w:val="0"/>
            <w:sz w:val="24"/>
            <w:szCs w:val="24"/>
          </w:rPr>
          <w:tab/>
        </w:r>
        <w:r w:rsidR="002A6CB4">
          <w:rPr>
            <w:rFonts w:ascii="新宋体" w:hAnsi="新宋体" w:cs="新宋体"/>
            <w:color w:val="000000"/>
            <w:kern w:val="0"/>
            <w:sz w:val="24"/>
            <w:szCs w:val="24"/>
          </w:rPr>
          <w:tab/>
        </w:r>
        <w:r w:rsidR="002A6CB4">
          <w:rPr>
            <w:rFonts w:ascii="新宋体" w:hAnsi="新宋体" w:cs="新宋体"/>
            <w:color w:val="000000"/>
            <w:kern w:val="0"/>
            <w:sz w:val="24"/>
            <w:szCs w:val="24"/>
          </w:rPr>
          <w:tab/>
        </w:r>
        <w:r w:rsidR="002A6CB4">
          <w:rPr>
            <w:rFonts w:ascii="新宋体" w:hAnsi="新宋体" w:cs="新宋体"/>
            <w:color w:val="000000"/>
            <w:kern w:val="0"/>
            <w:sz w:val="24"/>
            <w:szCs w:val="24"/>
          </w:rPr>
          <w:tab/>
        </w:r>
        <w:r w:rsidR="002A6CB4">
          <w:rPr>
            <w:rFonts w:ascii="新宋体" w:hAnsi="新宋体" w:cs="新宋体"/>
            <w:color w:val="000000"/>
            <w:kern w:val="0"/>
            <w:sz w:val="24"/>
            <w:szCs w:val="24"/>
          </w:rPr>
          <w:tab/>
        </w:r>
      </w:ins>
    </w:p>
    <w:p w14:paraId="6E3274F8" w14:textId="77777777" w:rsidR="00424E51" w:rsidRPr="00AC5850" w:rsidRDefault="00424E51" w:rsidP="002A6CB4">
      <w:pPr>
        <w:autoSpaceDE w:val="0"/>
        <w:autoSpaceDN w:val="0"/>
        <w:adjustRightInd w:val="0"/>
        <w:spacing w:line="24" w:lineRule="atLeast"/>
        <w:ind w:left="420"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1192" w:author="dong" w:date="2019-04-03T14:05:00Z">
          <w:pPr>
            <w:autoSpaceDE w:val="0"/>
            <w:autoSpaceDN w:val="0"/>
            <w:adjustRightInd w:val="0"/>
            <w:ind w:firstLineChars="900" w:firstLine="2160"/>
            <w:jc w:val="left"/>
          </w:pPr>
        </w:pPrChange>
      </w:pPr>
      <w:del w:id="1193" w:author="dong" w:date="2019-04-03T13:59:00Z">
        <w:r w:rsidRPr="00AC5850" w:rsidDel="0035066B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BRAC_AD_WAVEOUT = 1,    ///&lt; 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输出设备：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Wave </w:t>
      </w:r>
    </w:p>
    <w:p w14:paraId="20BE3A38" w14:textId="77777777" w:rsidR="00424E51" w:rsidRPr="00AC5850" w:rsidRDefault="00424E51" w:rsidP="002A6CB4">
      <w:pPr>
        <w:autoSpaceDE w:val="0"/>
        <w:autoSpaceDN w:val="0"/>
        <w:adjustRightInd w:val="0"/>
        <w:spacing w:line="24" w:lineRule="atLeast"/>
        <w:ind w:firstLine="420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1194" w:author="dong" w:date="2019-04-03T14:05:00Z">
          <w:pPr>
            <w:autoSpaceDE w:val="0"/>
            <w:autoSpaceDN w:val="0"/>
            <w:adjustRightInd w:val="0"/>
            <w:ind w:firstLineChars="400" w:firstLine="960"/>
            <w:jc w:val="left"/>
          </w:pPr>
        </w:pPrChange>
      </w:pP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dwVolume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需要设置的音量，取值范围：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0~100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，值越大，音量越大；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3CCC2E04" w14:textId="77777777" w:rsidR="00424E51" w:rsidRPr="00AC5850" w:rsidRDefault="00424E51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1195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  <w:r w:rsidRPr="00E008E8">
        <w:rPr>
          <w:rFonts w:ascii="新宋体" w:hAnsi="新宋体" w:cs="新宋体" w:hint="eastAsia"/>
          <w:b/>
          <w:color w:val="000000"/>
          <w:kern w:val="0"/>
          <w:sz w:val="24"/>
          <w:szCs w:val="24"/>
          <w:rPrChange w:id="1196" w:author="dong" w:date="2019-04-03T14:35:00Z">
            <w:rPr>
              <w:rFonts w:ascii="新宋体" w:hAnsi="新宋体" w:cs="新宋体" w:hint="eastAsia"/>
              <w:color w:val="000000"/>
              <w:kern w:val="0"/>
              <w:sz w:val="24"/>
              <w:szCs w:val="24"/>
            </w:rPr>
          </w:rPrChange>
        </w:rPr>
        <w:t>备注</w:t>
      </w: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：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 xml:space="preserve"> </w:t>
      </w:r>
    </w:p>
    <w:p w14:paraId="545089C1" w14:textId="000E27B9" w:rsidR="00427F9E" w:rsidDel="0078463B" w:rsidRDefault="00424E51" w:rsidP="002A33FB">
      <w:pPr>
        <w:autoSpaceDE w:val="0"/>
        <w:autoSpaceDN w:val="0"/>
        <w:adjustRightInd w:val="0"/>
        <w:spacing w:line="24" w:lineRule="atLeast"/>
        <w:ind w:firstLine="420"/>
        <w:rPr>
          <w:del w:id="1197" w:author="dong" w:date="2019-04-03T13:59:00Z"/>
          <w:rFonts w:ascii="新宋体" w:hAnsi="新宋体" w:cs="新宋体"/>
          <w:color w:val="000000"/>
          <w:kern w:val="0"/>
          <w:sz w:val="24"/>
          <w:szCs w:val="24"/>
        </w:rPr>
        <w:pPrChange w:id="1198" w:author="dong" w:date="2019-04-03T13:59:00Z">
          <w:pPr>
            <w:autoSpaceDE w:val="0"/>
            <w:autoSpaceDN w:val="0"/>
            <w:adjustRightInd w:val="0"/>
          </w:pPr>
        </w:pPrChange>
      </w:pPr>
      <w:del w:id="1199" w:author="dong" w:date="2019-04-03T13:59:00Z">
        <w:r w:rsidRPr="00AC5850" w:rsidDel="002A33FB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  <w:r w:rsidDel="002A33FB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     </w:delText>
        </w:r>
      </w:del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根据设备类型（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device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）参数的不同，可以调节放音设备（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WaveOut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）和录音设备（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WaveIn</w:t>
      </w:r>
      <w:r w:rsidRPr="00AC5850">
        <w:rPr>
          <w:rFonts w:ascii="新宋体" w:hAnsi="新宋体" w:cs="新宋体" w:hint="eastAsia"/>
          <w:color w:val="000000"/>
          <w:kern w:val="0"/>
          <w:sz w:val="24"/>
          <w:szCs w:val="24"/>
        </w:rPr>
        <w:t>）的音量大小。</w:t>
      </w:r>
    </w:p>
    <w:p w14:paraId="03957586" w14:textId="2A5F9D6C" w:rsidR="00F81009" w:rsidRPr="00F81009" w:rsidRDefault="00F81009" w:rsidP="0078463B">
      <w:pPr>
        <w:autoSpaceDE w:val="0"/>
        <w:autoSpaceDN w:val="0"/>
        <w:adjustRightInd w:val="0"/>
        <w:spacing w:line="24" w:lineRule="atLeast"/>
        <w:ind w:firstLine="420"/>
        <w:rPr>
          <w:rFonts w:ascii="新宋体" w:hAnsi="新宋体" w:cs="新宋体" w:hint="eastAsia"/>
          <w:color w:val="000000"/>
          <w:kern w:val="0"/>
          <w:sz w:val="24"/>
          <w:szCs w:val="24"/>
        </w:rPr>
        <w:pPrChange w:id="1200" w:author="dong" w:date="2019-04-03T13:59:00Z">
          <w:pPr>
            <w:autoSpaceDE w:val="0"/>
            <w:autoSpaceDN w:val="0"/>
            <w:adjustRightInd w:val="0"/>
            <w:ind w:firstLineChars="400" w:firstLine="960"/>
          </w:pPr>
        </w:pPrChange>
      </w:pPr>
    </w:p>
    <w:p w14:paraId="000C8C72" w14:textId="740D9B7A" w:rsidR="00F81009" w:rsidRPr="009F5040" w:rsidDel="000B2A15" w:rsidRDefault="00F81009" w:rsidP="00652DE1">
      <w:pPr>
        <w:pStyle w:val="4"/>
        <w:spacing w:line="24" w:lineRule="atLeast"/>
        <w:rPr>
          <w:del w:id="1201" w:author="dong" w:date="2019-04-03T14:00:00Z"/>
        </w:rPr>
        <w:pPrChange w:id="1202" w:author="dong" w:date="2019-04-03T13:44:00Z">
          <w:pPr>
            <w:pStyle w:val="4"/>
          </w:pPr>
        </w:pPrChange>
      </w:pPr>
      <w:del w:id="1203" w:author="dong" w:date="2019-04-03T14:00:00Z">
        <w:r w:rsidRPr="009F5040" w:rsidDel="000B2A15">
          <w:delText>设置视频显示位置</w:delText>
        </w:r>
      </w:del>
    </w:p>
    <w:p w14:paraId="7C74935A" w14:textId="146E918C" w:rsidR="00F81009" w:rsidRPr="00F81009" w:rsidDel="000B2A15" w:rsidRDefault="00F81009" w:rsidP="00652DE1">
      <w:pPr>
        <w:autoSpaceDE w:val="0"/>
        <w:autoSpaceDN w:val="0"/>
        <w:adjustRightInd w:val="0"/>
        <w:spacing w:line="24" w:lineRule="atLeast"/>
        <w:rPr>
          <w:del w:id="1204" w:author="dong" w:date="2019-04-03T14:00:00Z"/>
          <w:rFonts w:ascii="新宋体" w:hAnsi="新宋体" w:cs="新宋体"/>
          <w:color w:val="000000"/>
          <w:kern w:val="0"/>
          <w:sz w:val="24"/>
          <w:szCs w:val="24"/>
        </w:rPr>
        <w:pPrChange w:id="1205" w:author="dong" w:date="2019-04-03T13:44:00Z">
          <w:pPr>
            <w:autoSpaceDE w:val="0"/>
            <w:autoSpaceDN w:val="0"/>
            <w:adjustRightInd w:val="0"/>
          </w:pPr>
        </w:pPrChange>
      </w:pPr>
      <w:del w:id="1206" w:author="dong" w:date="2019-04-03T14:00:00Z">
        <w:r w:rsidRPr="00F81009" w:rsidDel="000B2A15">
          <w:rPr>
            <w:rFonts w:ascii="新宋体" w:hAnsi="新宋体" w:cs="新宋体"/>
            <w:color w:val="6F008A"/>
            <w:kern w:val="0"/>
            <w:sz w:val="24"/>
            <w:szCs w:val="24"/>
          </w:rPr>
          <w:delText>RTCS_API</w:delText>
        </w:r>
        <w:r w:rsidRPr="00F81009"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del w:id="1207" w:author="dong" w:date="2019-04-03T13:59:00Z">
        <w:r w:rsidRPr="00F81009" w:rsidDel="0033425F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F81009" w:rsidDel="0033425F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</w:del>
      <w:del w:id="1208" w:author="dong" w:date="2019-04-03T14:00:00Z">
        <w:r w:rsidRPr="00F81009" w:rsidDel="000B2A15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F81009"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RTCS_SetVideoPos(</w:delText>
        </w:r>
        <w:r w:rsidRPr="00F81009" w:rsidDel="000B2A15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F81009"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81009" w:rsidDel="000B2A15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F81009"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81009" w:rsidDel="000B2A15">
          <w:rPr>
            <w:rFonts w:ascii="新宋体" w:hAnsi="新宋体" w:cs="新宋体"/>
            <w:color w:val="808080"/>
            <w:kern w:val="0"/>
            <w:sz w:val="24"/>
            <w:szCs w:val="24"/>
          </w:rPr>
          <w:delText>dwUserid</w:delText>
        </w:r>
        <w:r w:rsidRPr="00F81009"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, HWND </w:delText>
        </w:r>
        <w:r w:rsidRPr="00F81009" w:rsidDel="000B2A15">
          <w:rPr>
            <w:rFonts w:ascii="新宋体" w:hAnsi="新宋体" w:cs="新宋体"/>
            <w:color w:val="808080"/>
            <w:kern w:val="0"/>
            <w:sz w:val="24"/>
            <w:szCs w:val="24"/>
          </w:rPr>
          <w:delText>hWnd</w:delText>
        </w:r>
        <w:r w:rsidRPr="00F81009"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, </w:delText>
        </w:r>
        <w:r w:rsidRPr="00F81009" w:rsidDel="000B2A15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F81009"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81009" w:rsidDel="000B2A15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F81009"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81009" w:rsidDel="000B2A15">
          <w:rPr>
            <w:rFonts w:ascii="新宋体" w:hAnsi="新宋体" w:cs="新宋体"/>
            <w:color w:val="808080"/>
            <w:kern w:val="0"/>
            <w:sz w:val="24"/>
            <w:szCs w:val="24"/>
          </w:rPr>
          <w:delText>dwLeft</w:delText>
        </w:r>
        <w:r w:rsidRPr="00F81009"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, </w:delText>
        </w:r>
        <w:r w:rsidRPr="00F81009" w:rsidDel="000B2A15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F81009"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81009" w:rsidDel="000B2A15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F81009"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81009" w:rsidDel="000B2A15">
          <w:rPr>
            <w:rFonts w:ascii="新宋体" w:hAnsi="新宋体" w:cs="新宋体"/>
            <w:color w:val="808080"/>
            <w:kern w:val="0"/>
            <w:sz w:val="24"/>
            <w:szCs w:val="24"/>
          </w:rPr>
          <w:delText>dwTop</w:delText>
        </w:r>
        <w:r w:rsidRPr="00F81009"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, </w:delText>
        </w:r>
        <w:r w:rsidRPr="00F81009" w:rsidDel="000B2A15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F81009"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81009" w:rsidDel="000B2A15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F81009"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81009" w:rsidDel="000B2A15">
          <w:rPr>
            <w:rFonts w:ascii="新宋体" w:hAnsi="新宋体" w:cs="新宋体"/>
            <w:color w:val="808080"/>
            <w:kern w:val="0"/>
            <w:sz w:val="24"/>
            <w:szCs w:val="24"/>
          </w:rPr>
          <w:delText>dwRight</w:delText>
        </w:r>
        <w:r w:rsidRPr="00F81009"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, </w:delText>
        </w:r>
        <w:r w:rsidRPr="00F81009" w:rsidDel="000B2A15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F81009"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81009" w:rsidDel="000B2A15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F81009"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81009" w:rsidDel="000B2A15">
          <w:rPr>
            <w:rFonts w:ascii="新宋体" w:hAnsi="新宋体" w:cs="新宋体"/>
            <w:color w:val="808080"/>
            <w:kern w:val="0"/>
            <w:sz w:val="24"/>
            <w:szCs w:val="24"/>
          </w:rPr>
          <w:delText>dwBottom</w:delText>
        </w:r>
        <w:r w:rsidRPr="00F81009"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>);</w:delText>
        </w:r>
      </w:del>
    </w:p>
    <w:p w14:paraId="1F45EEC4" w14:textId="2415762B" w:rsidR="00F81009" w:rsidRPr="00F81009" w:rsidDel="000B2A15" w:rsidRDefault="00F81009" w:rsidP="00652DE1">
      <w:pPr>
        <w:autoSpaceDE w:val="0"/>
        <w:autoSpaceDN w:val="0"/>
        <w:adjustRightInd w:val="0"/>
        <w:spacing w:line="24" w:lineRule="atLeast"/>
        <w:rPr>
          <w:del w:id="1209" w:author="dong" w:date="2019-04-03T14:00:00Z"/>
          <w:rFonts w:ascii="新宋体" w:hAnsi="新宋体" w:cs="新宋体"/>
          <w:color w:val="000000"/>
          <w:kern w:val="0"/>
          <w:sz w:val="24"/>
          <w:szCs w:val="24"/>
        </w:rPr>
        <w:pPrChange w:id="1210" w:author="dong" w:date="2019-04-03T13:44:00Z">
          <w:pPr>
            <w:autoSpaceDE w:val="0"/>
            <w:autoSpaceDN w:val="0"/>
            <w:adjustRightInd w:val="0"/>
          </w:pPr>
        </w:pPrChange>
      </w:pPr>
      <w:del w:id="1211" w:author="dong" w:date="2019-04-03T14:00:00Z"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功能：</w:delText>
        </w:r>
        <w:r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设置视频显示位置，或是刷新视频显示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58E59B43" w14:textId="580E60EF" w:rsidR="00F81009" w:rsidDel="000B2A15" w:rsidRDefault="00F81009" w:rsidP="00652DE1">
      <w:pPr>
        <w:autoSpaceDE w:val="0"/>
        <w:autoSpaceDN w:val="0"/>
        <w:adjustRightInd w:val="0"/>
        <w:spacing w:line="24" w:lineRule="atLeast"/>
        <w:rPr>
          <w:del w:id="1212" w:author="dong" w:date="2019-04-03T14:00:00Z"/>
          <w:rFonts w:ascii="新宋体" w:hAnsi="新宋体" w:cs="新宋体"/>
          <w:color w:val="000000"/>
          <w:kern w:val="0"/>
          <w:sz w:val="24"/>
          <w:szCs w:val="24"/>
        </w:rPr>
        <w:pPrChange w:id="1213" w:author="dong" w:date="2019-04-03T13:44:00Z">
          <w:pPr>
            <w:autoSpaceDE w:val="0"/>
            <w:autoSpaceDN w:val="0"/>
            <w:adjustRightInd w:val="0"/>
          </w:pPr>
        </w:pPrChange>
      </w:pPr>
      <w:del w:id="1214" w:author="dong" w:date="2019-04-03T14:00:00Z"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返回值：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0 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表示成功，否则为出错代码</w:delText>
        </w:r>
      </w:del>
    </w:p>
    <w:p w14:paraId="7B822CCF" w14:textId="7F8CD46B" w:rsidR="00F81009" w:rsidRPr="00F81009" w:rsidDel="000B2A15" w:rsidRDefault="00F81009" w:rsidP="00652DE1">
      <w:pPr>
        <w:autoSpaceDE w:val="0"/>
        <w:autoSpaceDN w:val="0"/>
        <w:adjustRightInd w:val="0"/>
        <w:spacing w:line="24" w:lineRule="atLeast"/>
        <w:rPr>
          <w:del w:id="1215" w:author="dong" w:date="2019-04-03T14:00:00Z"/>
          <w:rFonts w:ascii="新宋体" w:hAnsi="新宋体" w:cs="新宋体"/>
          <w:color w:val="000000"/>
          <w:kern w:val="0"/>
          <w:sz w:val="24"/>
          <w:szCs w:val="24"/>
        </w:rPr>
        <w:pPrChange w:id="1216" w:author="dong" w:date="2019-04-03T13:44:00Z">
          <w:pPr>
            <w:autoSpaceDE w:val="0"/>
            <w:autoSpaceDN w:val="0"/>
            <w:adjustRightInd w:val="0"/>
          </w:pPr>
        </w:pPrChange>
      </w:pPr>
      <w:del w:id="1217" w:author="dong" w:date="2019-04-03T14:00:00Z"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参数：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4BFDE860" w14:textId="215C40B0" w:rsidR="00F81009" w:rsidRPr="00F81009" w:rsidDel="000B2A15" w:rsidRDefault="00F81009" w:rsidP="00652DE1">
      <w:pPr>
        <w:autoSpaceDE w:val="0"/>
        <w:autoSpaceDN w:val="0"/>
        <w:adjustRightInd w:val="0"/>
        <w:spacing w:line="24" w:lineRule="atLeast"/>
        <w:ind w:firstLineChars="400" w:firstLine="960"/>
        <w:rPr>
          <w:del w:id="1218" w:author="dong" w:date="2019-04-03T14:00:00Z"/>
          <w:rFonts w:ascii="新宋体" w:hAnsi="新宋体" w:cs="新宋体"/>
          <w:color w:val="000000"/>
          <w:kern w:val="0"/>
          <w:sz w:val="24"/>
          <w:szCs w:val="24"/>
        </w:rPr>
        <w:pPrChange w:id="1219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del w:id="1220" w:author="dong" w:date="2019-04-03T14:00:00Z"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dwUserid</w:delText>
        </w:r>
        <w:r w:rsidR="00F53287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：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用户编号，为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-1 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表示操作自己的视频显示位置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66C8895C" w14:textId="09B75477" w:rsidR="00F81009" w:rsidRPr="00F81009" w:rsidDel="000B2A15" w:rsidRDefault="00F81009" w:rsidP="00652DE1">
      <w:pPr>
        <w:autoSpaceDE w:val="0"/>
        <w:autoSpaceDN w:val="0"/>
        <w:adjustRightInd w:val="0"/>
        <w:spacing w:line="24" w:lineRule="atLeast"/>
        <w:ind w:firstLineChars="400" w:firstLine="960"/>
        <w:rPr>
          <w:del w:id="1221" w:author="dong" w:date="2019-04-03T14:00:00Z"/>
          <w:rFonts w:ascii="新宋体" w:hAnsi="新宋体" w:cs="新宋体"/>
          <w:color w:val="000000"/>
          <w:kern w:val="0"/>
          <w:sz w:val="24"/>
          <w:szCs w:val="24"/>
        </w:rPr>
        <w:pPrChange w:id="1222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del w:id="1223" w:author="dong" w:date="2019-04-03T14:00:00Z"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hWnd</w:delText>
        </w:r>
        <w:r w:rsidR="00F53287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：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   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视频显示父窗口句柄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364A6A23" w14:textId="7613234D" w:rsidR="00F81009" w:rsidRPr="00F81009" w:rsidDel="000B2A15" w:rsidRDefault="00F81009" w:rsidP="00652DE1">
      <w:pPr>
        <w:autoSpaceDE w:val="0"/>
        <w:autoSpaceDN w:val="0"/>
        <w:adjustRightInd w:val="0"/>
        <w:spacing w:line="24" w:lineRule="atLeast"/>
        <w:ind w:firstLineChars="400" w:firstLine="960"/>
        <w:rPr>
          <w:del w:id="1224" w:author="dong" w:date="2019-04-03T14:00:00Z"/>
          <w:rFonts w:ascii="新宋体" w:hAnsi="新宋体" w:cs="新宋体"/>
          <w:color w:val="000000"/>
          <w:kern w:val="0"/>
          <w:sz w:val="24"/>
          <w:szCs w:val="24"/>
        </w:rPr>
        <w:pPrChange w:id="1225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del w:id="1226" w:author="dong" w:date="2019-04-03T14:00:00Z"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dwLeft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、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dwTop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、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dwRight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、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dwBottom</w:delText>
        </w:r>
        <w:r w:rsidR="00F53287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：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位置信息，相对于父窗口（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hWnd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）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5FD680C7" w14:textId="24BE6E19" w:rsidR="00F81009" w:rsidRPr="00F81009" w:rsidDel="000B2A15" w:rsidRDefault="00F81009" w:rsidP="00652DE1">
      <w:pPr>
        <w:autoSpaceDE w:val="0"/>
        <w:autoSpaceDN w:val="0"/>
        <w:adjustRightInd w:val="0"/>
        <w:spacing w:line="24" w:lineRule="atLeast"/>
        <w:rPr>
          <w:del w:id="1227" w:author="dong" w:date="2019-04-03T14:00:00Z"/>
          <w:rFonts w:ascii="新宋体" w:hAnsi="新宋体" w:cs="新宋体"/>
          <w:color w:val="000000"/>
          <w:kern w:val="0"/>
          <w:sz w:val="24"/>
          <w:szCs w:val="24"/>
        </w:rPr>
        <w:pPrChange w:id="1228" w:author="dong" w:date="2019-04-03T13:44:00Z">
          <w:pPr>
            <w:autoSpaceDE w:val="0"/>
            <w:autoSpaceDN w:val="0"/>
            <w:adjustRightInd w:val="0"/>
          </w:pPr>
        </w:pPrChange>
      </w:pPr>
      <w:del w:id="1229" w:author="dong" w:date="2019-04-03T14:00:00Z"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备注：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431737BF" w14:textId="6513DCA4" w:rsidR="00F81009" w:rsidRPr="00F81009" w:rsidDel="000B2A15" w:rsidRDefault="00F81009" w:rsidP="00652DE1">
      <w:pPr>
        <w:autoSpaceDE w:val="0"/>
        <w:autoSpaceDN w:val="0"/>
        <w:adjustRightInd w:val="0"/>
        <w:spacing w:line="24" w:lineRule="atLeast"/>
        <w:ind w:firstLineChars="400" w:firstLine="960"/>
        <w:rPr>
          <w:del w:id="1230" w:author="dong" w:date="2019-04-03T14:00:00Z"/>
          <w:rFonts w:ascii="新宋体" w:hAnsi="新宋体" w:cs="新宋体"/>
          <w:color w:val="000000"/>
          <w:kern w:val="0"/>
          <w:sz w:val="24"/>
          <w:szCs w:val="24"/>
        </w:rPr>
        <w:pPrChange w:id="1231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del w:id="1232" w:author="dong" w:date="2019-04-03T14:00:00Z"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该方法只有当初始化系统时，设置了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  <w:r w:rsidR="00F53287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RTCS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_FUNC_VIDEO_AUTODISP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（由</w:delText>
        </w:r>
      </w:del>
    </w:p>
    <w:p w14:paraId="6CC271FA" w14:textId="77F55CBD" w:rsidR="00F81009" w:rsidRPr="00F81009" w:rsidDel="000B2A15" w:rsidRDefault="00F81009" w:rsidP="00652DE1">
      <w:pPr>
        <w:autoSpaceDE w:val="0"/>
        <w:autoSpaceDN w:val="0"/>
        <w:adjustRightInd w:val="0"/>
        <w:spacing w:line="24" w:lineRule="atLeast"/>
        <w:rPr>
          <w:del w:id="1233" w:author="dong" w:date="2019-04-03T14:00:00Z"/>
          <w:rFonts w:ascii="新宋体" w:hAnsi="新宋体" w:cs="新宋体"/>
          <w:color w:val="000000"/>
          <w:kern w:val="0"/>
          <w:sz w:val="24"/>
          <w:szCs w:val="24"/>
        </w:rPr>
        <w:pPrChange w:id="1234" w:author="dong" w:date="2019-04-03T13:44:00Z">
          <w:pPr>
            <w:autoSpaceDE w:val="0"/>
            <w:autoSpaceDN w:val="0"/>
            <w:adjustRightInd w:val="0"/>
          </w:pPr>
        </w:pPrChange>
      </w:pPr>
      <w:del w:id="1235" w:author="dong" w:date="2019-04-03T14:00:00Z"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SDK </w:delText>
        </w:r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包来处理视频）标志，才必须调用，如果视频显示是由上层应用自己来渲</w:delText>
        </w:r>
      </w:del>
    </w:p>
    <w:p w14:paraId="7A9B6A9E" w14:textId="1172B2B1" w:rsidR="00F81009" w:rsidDel="000B2A15" w:rsidRDefault="00F81009" w:rsidP="00652DE1">
      <w:pPr>
        <w:autoSpaceDE w:val="0"/>
        <w:autoSpaceDN w:val="0"/>
        <w:adjustRightInd w:val="0"/>
        <w:spacing w:line="24" w:lineRule="atLeast"/>
        <w:rPr>
          <w:del w:id="1236" w:author="dong" w:date="2019-04-03T14:00:00Z"/>
          <w:rFonts w:ascii="新宋体" w:hAnsi="新宋体" w:cs="新宋体"/>
          <w:color w:val="000000"/>
          <w:kern w:val="0"/>
          <w:sz w:val="24"/>
          <w:szCs w:val="24"/>
        </w:rPr>
        <w:pPrChange w:id="1237" w:author="dong" w:date="2019-04-03T13:44:00Z">
          <w:pPr>
            <w:autoSpaceDE w:val="0"/>
            <w:autoSpaceDN w:val="0"/>
            <w:adjustRightInd w:val="0"/>
          </w:pPr>
        </w:pPrChange>
      </w:pPr>
      <w:del w:id="1238" w:author="dong" w:date="2019-04-03T14:00:00Z">
        <w:r w:rsidRPr="00F81009"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染，则不需要调用该方法。</w:delText>
        </w:r>
      </w:del>
    </w:p>
    <w:p w14:paraId="7D3EAB52" w14:textId="79DF34E2" w:rsidR="00A060D5" w:rsidDel="000B2A15" w:rsidRDefault="00C635D6" w:rsidP="00652DE1">
      <w:pPr>
        <w:pStyle w:val="4"/>
        <w:spacing w:line="24" w:lineRule="atLeast"/>
        <w:rPr>
          <w:del w:id="1239" w:author="dong" w:date="2019-04-03T14:00:00Z"/>
        </w:rPr>
        <w:pPrChange w:id="1240" w:author="dong" w:date="2019-04-03T13:44:00Z">
          <w:pPr>
            <w:pStyle w:val="4"/>
          </w:pPr>
        </w:pPrChange>
      </w:pPr>
      <w:del w:id="1241" w:author="dong" w:date="2019-04-03T14:00:00Z">
        <w:r w:rsidDel="000B2A15">
          <w:rPr>
            <w:rFonts w:hint="eastAsia"/>
          </w:rPr>
          <w:delText>用户信息水印叠加</w:delText>
        </w:r>
      </w:del>
    </w:p>
    <w:p w14:paraId="576417C6" w14:textId="4381DDCF" w:rsidR="00C635D6" w:rsidDel="000B2A15" w:rsidRDefault="00C635D6" w:rsidP="00652DE1">
      <w:pPr>
        <w:autoSpaceDE w:val="0"/>
        <w:autoSpaceDN w:val="0"/>
        <w:adjustRightInd w:val="0"/>
        <w:spacing w:line="24" w:lineRule="atLeast"/>
        <w:rPr>
          <w:del w:id="1242" w:author="dong" w:date="2019-04-03T14:00:00Z"/>
          <w:rFonts w:ascii="新宋体" w:hAnsi="新宋体" w:cs="新宋体"/>
          <w:color w:val="000000"/>
          <w:kern w:val="0"/>
          <w:sz w:val="24"/>
          <w:szCs w:val="24"/>
        </w:rPr>
        <w:pPrChange w:id="1243" w:author="dong" w:date="2019-04-03T13:44:00Z">
          <w:pPr>
            <w:autoSpaceDE w:val="0"/>
            <w:autoSpaceDN w:val="0"/>
            <w:adjustRightInd w:val="0"/>
          </w:pPr>
        </w:pPrChange>
      </w:pPr>
      <w:del w:id="1244" w:author="dong" w:date="2019-04-03T14:00:00Z">
        <w:r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>RTCS_API unsigned int RTCS_PaintUserValue(unsigned int dwuserid</w:delText>
        </w:r>
        <w:r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>，</w:delText>
        </w:r>
        <w:r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>const char* data);</w:delText>
        </w:r>
      </w:del>
    </w:p>
    <w:p w14:paraId="2D2DC792" w14:textId="3F634E63" w:rsidR="00C635D6" w:rsidDel="000B2A15" w:rsidRDefault="00C635D6" w:rsidP="00652DE1">
      <w:pPr>
        <w:autoSpaceDE w:val="0"/>
        <w:autoSpaceDN w:val="0"/>
        <w:adjustRightInd w:val="0"/>
        <w:spacing w:line="24" w:lineRule="atLeast"/>
        <w:rPr>
          <w:del w:id="1245" w:author="dong" w:date="2019-04-03T14:00:00Z"/>
          <w:rFonts w:ascii="新宋体" w:hAnsi="新宋体" w:cs="新宋体"/>
          <w:color w:val="000000"/>
          <w:kern w:val="0"/>
          <w:sz w:val="24"/>
          <w:szCs w:val="24"/>
        </w:rPr>
        <w:pPrChange w:id="1246" w:author="dong" w:date="2019-04-03T13:44:00Z">
          <w:pPr>
            <w:autoSpaceDE w:val="0"/>
            <w:autoSpaceDN w:val="0"/>
            <w:adjustRightInd w:val="0"/>
          </w:pPr>
        </w:pPrChange>
      </w:pPr>
      <w:del w:id="1247" w:author="dong" w:date="2019-04-03T14:00:00Z">
        <w:r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>功能：用户视频上显示信息</w:delText>
        </w:r>
      </w:del>
    </w:p>
    <w:p w14:paraId="3A24F348" w14:textId="32B2C484" w:rsidR="00C635D6" w:rsidDel="000B2A15" w:rsidRDefault="00C635D6" w:rsidP="00652DE1">
      <w:pPr>
        <w:autoSpaceDE w:val="0"/>
        <w:autoSpaceDN w:val="0"/>
        <w:adjustRightInd w:val="0"/>
        <w:spacing w:line="24" w:lineRule="atLeast"/>
        <w:rPr>
          <w:del w:id="1248" w:author="dong" w:date="2019-04-03T14:00:00Z"/>
          <w:rFonts w:ascii="新宋体" w:hAnsi="新宋体" w:cs="新宋体"/>
          <w:color w:val="000000"/>
          <w:kern w:val="0"/>
          <w:sz w:val="24"/>
          <w:szCs w:val="24"/>
        </w:rPr>
        <w:pPrChange w:id="1249" w:author="dong" w:date="2019-04-03T13:44:00Z">
          <w:pPr>
            <w:autoSpaceDE w:val="0"/>
            <w:autoSpaceDN w:val="0"/>
            <w:adjustRightInd w:val="0"/>
          </w:pPr>
        </w:pPrChange>
      </w:pPr>
      <w:del w:id="1250" w:author="dong" w:date="2019-04-03T14:00:00Z">
        <w:r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>返回值：</w:delText>
        </w:r>
        <w:r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0</w:delText>
        </w:r>
        <w:r w:rsidDel="000B2A15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标识成功，否则为出错代码</w:delText>
        </w:r>
      </w:del>
    </w:p>
    <w:p w14:paraId="3A953479" w14:textId="4E8671C2" w:rsidR="00C635D6" w:rsidDel="000B2A15" w:rsidRDefault="00C635D6" w:rsidP="00652DE1">
      <w:pPr>
        <w:autoSpaceDE w:val="0"/>
        <w:autoSpaceDN w:val="0"/>
        <w:adjustRightInd w:val="0"/>
        <w:spacing w:line="24" w:lineRule="atLeast"/>
        <w:rPr>
          <w:del w:id="1251" w:author="dong" w:date="2019-04-03T14:00:00Z"/>
          <w:rFonts w:ascii="新宋体" w:hAnsi="新宋体" w:cs="新宋体"/>
          <w:color w:val="000000"/>
          <w:kern w:val="0"/>
          <w:sz w:val="24"/>
          <w:szCs w:val="24"/>
        </w:rPr>
        <w:pPrChange w:id="1252" w:author="dong" w:date="2019-04-03T13:44:00Z">
          <w:pPr>
            <w:autoSpaceDE w:val="0"/>
            <w:autoSpaceDN w:val="0"/>
            <w:adjustRightInd w:val="0"/>
          </w:pPr>
        </w:pPrChange>
      </w:pPr>
      <w:del w:id="1253" w:author="dong" w:date="2019-04-03T14:00:00Z">
        <w:r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>参数：</w:delText>
        </w:r>
      </w:del>
    </w:p>
    <w:p w14:paraId="15B4CDD2" w14:textId="347C343B" w:rsidR="00C635D6" w:rsidDel="000B2A15" w:rsidRDefault="00C635D6" w:rsidP="00652DE1">
      <w:pPr>
        <w:autoSpaceDE w:val="0"/>
        <w:autoSpaceDN w:val="0"/>
        <w:adjustRightInd w:val="0"/>
        <w:spacing w:line="24" w:lineRule="atLeast"/>
        <w:rPr>
          <w:del w:id="1254" w:author="dong" w:date="2019-04-03T14:00:00Z"/>
          <w:rFonts w:ascii="新宋体" w:hAnsi="新宋体" w:cs="新宋体"/>
          <w:color w:val="000000"/>
          <w:kern w:val="0"/>
          <w:sz w:val="24"/>
          <w:szCs w:val="24"/>
        </w:rPr>
        <w:pPrChange w:id="1255" w:author="dong" w:date="2019-04-03T13:44:00Z">
          <w:pPr>
            <w:autoSpaceDE w:val="0"/>
            <w:autoSpaceDN w:val="0"/>
            <w:adjustRightInd w:val="0"/>
          </w:pPr>
        </w:pPrChange>
      </w:pPr>
      <w:del w:id="1256" w:author="dong" w:date="2019-04-03T14:00:00Z">
        <w:r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tab/>
          <w:delText>Dwuserid</w:delText>
        </w:r>
        <w:r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>：用户</w:delText>
        </w:r>
        <w:r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>id</w:delText>
        </w:r>
      </w:del>
    </w:p>
    <w:p w14:paraId="6CD45EA1" w14:textId="6AD8C3C2" w:rsidR="00C635D6" w:rsidDel="000B2A15" w:rsidRDefault="00C635D6" w:rsidP="00652DE1">
      <w:pPr>
        <w:autoSpaceDE w:val="0"/>
        <w:autoSpaceDN w:val="0"/>
        <w:adjustRightInd w:val="0"/>
        <w:spacing w:line="24" w:lineRule="atLeast"/>
        <w:rPr>
          <w:del w:id="1257" w:author="dong" w:date="2019-04-03T14:00:00Z"/>
          <w:rFonts w:ascii="新宋体" w:hAnsi="新宋体" w:cs="新宋体"/>
          <w:color w:val="000000"/>
          <w:kern w:val="0"/>
          <w:sz w:val="24"/>
          <w:szCs w:val="24"/>
        </w:rPr>
        <w:pPrChange w:id="1258" w:author="dong" w:date="2019-04-03T13:44:00Z">
          <w:pPr>
            <w:autoSpaceDE w:val="0"/>
            <w:autoSpaceDN w:val="0"/>
            <w:adjustRightInd w:val="0"/>
          </w:pPr>
        </w:pPrChange>
      </w:pPr>
      <w:del w:id="1259" w:author="dong" w:date="2019-04-03T14:00:00Z">
        <w:r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tab/>
          <w:delText>Data:</w:delText>
        </w:r>
        <w:r w:rsidDel="000B2A15">
          <w:rPr>
            <w:rFonts w:ascii="新宋体" w:hAnsi="新宋体" w:cs="新宋体"/>
            <w:color w:val="000000"/>
            <w:kern w:val="0"/>
            <w:sz w:val="24"/>
            <w:szCs w:val="24"/>
          </w:rPr>
          <w:delText>参数及显示信息</w:delText>
        </w:r>
      </w:del>
    </w:p>
    <w:p w14:paraId="614A2945" w14:textId="74CB708F" w:rsidR="00F53287" w:rsidRPr="009F5040" w:rsidDel="000C3371" w:rsidRDefault="00F53287" w:rsidP="00652DE1">
      <w:pPr>
        <w:pStyle w:val="4"/>
        <w:spacing w:line="24" w:lineRule="atLeast"/>
        <w:rPr>
          <w:del w:id="1260" w:author="dong" w:date="2019-04-03T14:07:00Z"/>
        </w:rPr>
        <w:pPrChange w:id="1261" w:author="dong" w:date="2019-04-03T13:44:00Z">
          <w:pPr>
            <w:pStyle w:val="4"/>
          </w:pPr>
        </w:pPrChange>
      </w:pPr>
      <w:del w:id="1262" w:author="dong" w:date="2019-04-03T14:07:00Z">
        <w:r w:rsidRPr="009F5040" w:rsidDel="000C3371">
          <w:delText>重绘指定用户的</w:delText>
        </w:r>
        <w:commentRangeStart w:id="1263"/>
        <w:r w:rsidRPr="009F5040" w:rsidDel="000C3371">
          <w:delText>视频</w:delText>
        </w:r>
        <w:commentRangeEnd w:id="1263"/>
        <w:r w:rsidR="00DB0EB9" w:rsidDel="000C3371">
          <w:rPr>
            <w:rStyle w:val="a6"/>
            <w:b w:val="0"/>
            <w:bCs w:val="0"/>
          </w:rPr>
          <w:commentReference w:id="1263"/>
        </w:r>
      </w:del>
    </w:p>
    <w:p w14:paraId="751E1A8C" w14:textId="102F922F" w:rsidR="00F53287" w:rsidRPr="00F53287" w:rsidDel="000C3371" w:rsidRDefault="00F53287" w:rsidP="00652DE1">
      <w:pPr>
        <w:autoSpaceDE w:val="0"/>
        <w:autoSpaceDN w:val="0"/>
        <w:adjustRightInd w:val="0"/>
        <w:spacing w:line="24" w:lineRule="atLeast"/>
        <w:rPr>
          <w:del w:id="1264" w:author="dong" w:date="2019-04-03T14:07:00Z"/>
          <w:rFonts w:ascii="新宋体" w:hAnsi="新宋体" w:cs="新宋体"/>
          <w:color w:val="000000"/>
          <w:kern w:val="0"/>
          <w:sz w:val="24"/>
          <w:szCs w:val="24"/>
        </w:rPr>
        <w:pPrChange w:id="1265" w:author="dong" w:date="2019-04-03T13:44:00Z">
          <w:pPr>
            <w:autoSpaceDE w:val="0"/>
            <w:autoSpaceDN w:val="0"/>
            <w:adjustRightInd w:val="0"/>
          </w:pPr>
        </w:pPrChange>
      </w:pPr>
      <w:del w:id="1266" w:author="dong" w:date="2019-04-03T14:07:00Z">
        <w:r w:rsidRPr="00F53287" w:rsidDel="000C3371">
          <w:rPr>
            <w:rFonts w:ascii="新宋体" w:hAnsi="新宋体" w:cs="新宋体"/>
            <w:color w:val="6F008A"/>
            <w:kern w:val="0"/>
            <w:sz w:val="24"/>
            <w:szCs w:val="24"/>
          </w:rPr>
          <w:delText>RTCS_API</w:delText>
        </w:r>
        <w:r w:rsidRPr="00F53287" w:rsidDel="000C337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53287" w:rsidDel="000C3371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F53287" w:rsidDel="000C337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53287" w:rsidDel="000C3371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F53287" w:rsidDel="000C337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RTCS_RepaintVideo(</w:delText>
        </w:r>
        <w:r w:rsidRPr="00F53287" w:rsidDel="000C3371">
          <w:rPr>
            <w:rFonts w:ascii="新宋体" w:hAnsi="新宋体" w:cs="新宋体"/>
            <w:color w:val="0000FF"/>
            <w:kern w:val="0"/>
            <w:sz w:val="24"/>
            <w:szCs w:val="24"/>
          </w:rPr>
          <w:delText>unsigned</w:delText>
        </w:r>
        <w:r w:rsidRPr="00F53287" w:rsidDel="000C337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53287" w:rsidDel="000C3371">
          <w:rPr>
            <w:rFonts w:ascii="新宋体" w:hAnsi="新宋体" w:cs="新宋体"/>
            <w:color w:val="0000FF"/>
            <w:kern w:val="0"/>
            <w:sz w:val="24"/>
            <w:szCs w:val="24"/>
          </w:rPr>
          <w:delText>int</w:delText>
        </w:r>
        <w:r w:rsidRPr="00F53287" w:rsidDel="000C337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 </w:delText>
        </w:r>
        <w:r w:rsidRPr="00F53287" w:rsidDel="000C3371">
          <w:rPr>
            <w:rFonts w:ascii="新宋体" w:hAnsi="新宋体" w:cs="新宋体"/>
            <w:color w:val="808080"/>
            <w:kern w:val="0"/>
            <w:sz w:val="24"/>
            <w:szCs w:val="24"/>
          </w:rPr>
          <w:delText>dwUserId</w:delText>
        </w:r>
        <w:r w:rsidRPr="00F53287" w:rsidDel="000C3371">
          <w:rPr>
            <w:rFonts w:ascii="新宋体" w:hAnsi="新宋体" w:cs="新宋体"/>
            <w:color w:val="000000"/>
            <w:kern w:val="0"/>
            <w:sz w:val="24"/>
            <w:szCs w:val="24"/>
          </w:rPr>
          <w:delText xml:space="preserve">, HDC </w:delText>
        </w:r>
        <w:r w:rsidRPr="00F53287" w:rsidDel="000C3371">
          <w:rPr>
            <w:rFonts w:ascii="新宋体" w:hAnsi="新宋体" w:cs="新宋体"/>
            <w:color w:val="808080"/>
            <w:kern w:val="0"/>
            <w:sz w:val="24"/>
            <w:szCs w:val="24"/>
          </w:rPr>
          <w:delText>hDC</w:delText>
        </w:r>
        <w:r w:rsidRPr="00F53287" w:rsidDel="000C3371">
          <w:rPr>
            <w:rFonts w:ascii="新宋体" w:hAnsi="新宋体" w:cs="新宋体"/>
            <w:color w:val="000000"/>
            <w:kern w:val="0"/>
            <w:sz w:val="24"/>
            <w:szCs w:val="24"/>
          </w:rPr>
          <w:delText>);</w:delText>
        </w:r>
      </w:del>
    </w:p>
    <w:p w14:paraId="1EED6EF0" w14:textId="64B82A83" w:rsidR="00F53287" w:rsidRPr="00F53287" w:rsidDel="000C3371" w:rsidRDefault="00F53287" w:rsidP="00652DE1">
      <w:pPr>
        <w:autoSpaceDE w:val="0"/>
        <w:autoSpaceDN w:val="0"/>
        <w:adjustRightInd w:val="0"/>
        <w:spacing w:line="24" w:lineRule="atLeast"/>
        <w:rPr>
          <w:del w:id="1267" w:author="dong" w:date="2019-04-03T14:07:00Z"/>
          <w:rFonts w:ascii="新宋体" w:hAnsi="新宋体" w:cs="新宋体"/>
          <w:color w:val="000000"/>
          <w:kern w:val="0"/>
          <w:sz w:val="24"/>
          <w:szCs w:val="24"/>
        </w:rPr>
        <w:pPrChange w:id="1268" w:author="dong" w:date="2019-04-03T13:44:00Z">
          <w:pPr>
            <w:autoSpaceDE w:val="0"/>
            <w:autoSpaceDN w:val="0"/>
            <w:adjustRightInd w:val="0"/>
          </w:pPr>
        </w:pPrChange>
      </w:pPr>
      <w:del w:id="1269" w:author="dong" w:date="2019-04-03T14:07:00Z"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功能：</w:delText>
        </w:r>
        <w:r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 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重绘指定用户的视频，刷新视频显示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15C5AD41" w14:textId="29B42350" w:rsidR="00F53287" w:rsidRPr="00F53287" w:rsidDel="000C3371" w:rsidRDefault="00F53287" w:rsidP="00652DE1">
      <w:pPr>
        <w:autoSpaceDE w:val="0"/>
        <w:autoSpaceDN w:val="0"/>
        <w:adjustRightInd w:val="0"/>
        <w:spacing w:line="24" w:lineRule="atLeast"/>
        <w:rPr>
          <w:del w:id="1270" w:author="dong" w:date="2019-04-03T14:07:00Z"/>
          <w:rFonts w:ascii="新宋体" w:hAnsi="新宋体" w:cs="新宋体"/>
          <w:color w:val="000000"/>
          <w:kern w:val="0"/>
          <w:sz w:val="24"/>
          <w:szCs w:val="24"/>
        </w:rPr>
        <w:pPrChange w:id="1271" w:author="dong" w:date="2019-04-03T13:44:00Z">
          <w:pPr>
            <w:autoSpaceDE w:val="0"/>
            <w:autoSpaceDN w:val="0"/>
            <w:adjustRightInd w:val="0"/>
          </w:pPr>
        </w:pPrChange>
      </w:pPr>
      <w:del w:id="1272" w:author="dong" w:date="2019-04-03T14:07:00Z"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返回值：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0 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表示成功，否则为出错代码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5B9455B4" w14:textId="25E9470C" w:rsidR="00F53287" w:rsidRPr="00F53287" w:rsidDel="000C3371" w:rsidRDefault="00F53287" w:rsidP="00652DE1">
      <w:pPr>
        <w:autoSpaceDE w:val="0"/>
        <w:autoSpaceDN w:val="0"/>
        <w:adjustRightInd w:val="0"/>
        <w:spacing w:line="24" w:lineRule="atLeast"/>
        <w:rPr>
          <w:del w:id="1273" w:author="dong" w:date="2019-04-03T14:07:00Z"/>
          <w:rFonts w:ascii="新宋体" w:hAnsi="新宋体" w:cs="新宋体"/>
          <w:color w:val="000000"/>
          <w:kern w:val="0"/>
          <w:sz w:val="24"/>
          <w:szCs w:val="24"/>
        </w:rPr>
        <w:pPrChange w:id="1274" w:author="dong" w:date="2019-04-03T13:44:00Z">
          <w:pPr>
            <w:autoSpaceDE w:val="0"/>
            <w:autoSpaceDN w:val="0"/>
            <w:adjustRightInd w:val="0"/>
          </w:pPr>
        </w:pPrChange>
      </w:pPr>
      <w:del w:id="1275" w:author="dong" w:date="2019-04-03T14:07:00Z"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参数：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64A8B1FB" w14:textId="2C98DB7A" w:rsidR="00F53287" w:rsidRPr="00F53287" w:rsidDel="000C3371" w:rsidRDefault="00F53287" w:rsidP="00652DE1">
      <w:pPr>
        <w:autoSpaceDE w:val="0"/>
        <w:autoSpaceDN w:val="0"/>
        <w:adjustRightInd w:val="0"/>
        <w:spacing w:line="24" w:lineRule="atLeast"/>
        <w:ind w:firstLineChars="400" w:firstLine="960"/>
        <w:rPr>
          <w:del w:id="1276" w:author="dong" w:date="2019-04-03T14:07:00Z"/>
          <w:rFonts w:ascii="新宋体" w:hAnsi="新宋体" w:cs="新宋体"/>
          <w:color w:val="000000"/>
          <w:kern w:val="0"/>
          <w:sz w:val="24"/>
          <w:szCs w:val="24"/>
        </w:rPr>
        <w:pPrChange w:id="1277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del w:id="1278" w:author="dong" w:date="2019-04-03T14:07:00Z"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dwUserId  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用户编号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36C0D0FC" w14:textId="362724CF" w:rsidR="00F53287" w:rsidRPr="00F53287" w:rsidDel="000C3371" w:rsidRDefault="00F53287" w:rsidP="00652DE1">
      <w:pPr>
        <w:autoSpaceDE w:val="0"/>
        <w:autoSpaceDN w:val="0"/>
        <w:adjustRightInd w:val="0"/>
        <w:spacing w:line="24" w:lineRule="atLeast"/>
        <w:ind w:firstLineChars="400" w:firstLine="960"/>
        <w:rPr>
          <w:del w:id="1279" w:author="dong" w:date="2019-04-03T14:07:00Z"/>
          <w:rFonts w:ascii="新宋体" w:hAnsi="新宋体" w:cs="新宋体"/>
          <w:color w:val="000000"/>
          <w:kern w:val="0"/>
          <w:sz w:val="24"/>
          <w:szCs w:val="24"/>
        </w:rPr>
        <w:pPrChange w:id="1280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del w:id="1281" w:author="dong" w:date="2019-04-03T14:07:00Z"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hDC     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所需要刷新的画布句柄，可为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NULL </w:delText>
        </w:r>
      </w:del>
    </w:p>
    <w:p w14:paraId="1E1E357B" w14:textId="186C9A3F" w:rsidR="00F53287" w:rsidRPr="00F53287" w:rsidDel="000C3371" w:rsidRDefault="00F53287" w:rsidP="00652DE1">
      <w:pPr>
        <w:autoSpaceDE w:val="0"/>
        <w:autoSpaceDN w:val="0"/>
        <w:adjustRightInd w:val="0"/>
        <w:spacing w:line="24" w:lineRule="atLeast"/>
        <w:rPr>
          <w:del w:id="1282" w:author="dong" w:date="2019-04-03T14:07:00Z"/>
          <w:rFonts w:ascii="新宋体" w:hAnsi="新宋体" w:cs="新宋体"/>
          <w:color w:val="000000"/>
          <w:kern w:val="0"/>
          <w:sz w:val="24"/>
          <w:szCs w:val="24"/>
        </w:rPr>
        <w:pPrChange w:id="1283" w:author="dong" w:date="2019-04-03T13:44:00Z">
          <w:pPr>
            <w:autoSpaceDE w:val="0"/>
            <w:autoSpaceDN w:val="0"/>
            <w:adjustRightInd w:val="0"/>
          </w:pPr>
        </w:pPrChange>
      </w:pPr>
      <w:del w:id="1284" w:author="dong" w:date="2019-04-03T14:07:00Z"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备注：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07F672AC" w14:textId="3A953D3D" w:rsidR="00F53287" w:rsidRPr="00F53287" w:rsidDel="000C3371" w:rsidRDefault="00F53287" w:rsidP="00652DE1">
      <w:pPr>
        <w:autoSpaceDE w:val="0"/>
        <w:autoSpaceDN w:val="0"/>
        <w:adjustRightInd w:val="0"/>
        <w:spacing w:line="24" w:lineRule="atLeast"/>
        <w:ind w:firstLineChars="400" w:firstLine="960"/>
        <w:rPr>
          <w:del w:id="1285" w:author="dong" w:date="2019-04-03T14:07:00Z"/>
          <w:rFonts w:ascii="新宋体" w:hAnsi="新宋体" w:cs="新宋体"/>
          <w:color w:val="000000"/>
          <w:kern w:val="0"/>
          <w:sz w:val="24"/>
          <w:szCs w:val="24"/>
        </w:rPr>
        <w:pPrChange w:id="1286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del w:id="1287" w:author="dong" w:date="2019-04-03T14:07:00Z"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该方法只有当初始化系统时，设置了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  <w:r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RTCS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_FUNC_VIDEO_AUTODISP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（由</w:delText>
        </w:r>
      </w:del>
    </w:p>
    <w:p w14:paraId="1499F2CD" w14:textId="16AF465A" w:rsidR="00F53287" w:rsidRPr="00F53287" w:rsidDel="000C3371" w:rsidRDefault="00F53287" w:rsidP="00652DE1">
      <w:pPr>
        <w:autoSpaceDE w:val="0"/>
        <w:autoSpaceDN w:val="0"/>
        <w:adjustRightInd w:val="0"/>
        <w:spacing w:line="24" w:lineRule="atLeast"/>
        <w:rPr>
          <w:del w:id="1288" w:author="dong" w:date="2019-04-03T14:07:00Z"/>
          <w:rFonts w:ascii="新宋体" w:hAnsi="新宋体" w:cs="新宋体"/>
          <w:color w:val="000000"/>
          <w:kern w:val="0"/>
          <w:sz w:val="24"/>
          <w:szCs w:val="24"/>
        </w:rPr>
        <w:pPrChange w:id="1289" w:author="dong" w:date="2019-04-03T13:44:00Z">
          <w:pPr>
            <w:autoSpaceDE w:val="0"/>
            <w:autoSpaceDN w:val="0"/>
            <w:adjustRightInd w:val="0"/>
          </w:pPr>
        </w:pPrChange>
      </w:pPr>
      <w:del w:id="1290" w:author="dong" w:date="2019-04-03T14:07:00Z"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SDK 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包来处理视频）标志，而且采用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DirectShow 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显示模式时，才必须调用，通</w:delText>
        </w:r>
      </w:del>
    </w:p>
    <w:p w14:paraId="71044C6E" w14:textId="778CED43" w:rsidR="00F53287" w:rsidRPr="00F53287" w:rsidDel="000C3371" w:rsidRDefault="00F53287" w:rsidP="00652DE1">
      <w:pPr>
        <w:autoSpaceDE w:val="0"/>
        <w:autoSpaceDN w:val="0"/>
        <w:adjustRightInd w:val="0"/>
        <w:spacing w:line="24" w:lineRule="atLeast"/>
        <w:rPr>
          <w:del w:id="1291" w:author="dong" w:date="2019-04-03T14:07:00Z"/>
          <w:rFonts w:ascii="新宋体" w:hAnsi="新宋体" w:cs="新宋体"/>
          <w:color w:val="000000"/>
          <w:kern w:val="0"/>
          <w:sz w:val="24"/>
          <w:szCs w:val="24"/>
        </w:rPr>
        <w:pPrChange w:id="1292" w:author="dong" w:date="2019-04-03T13:44:00Z">
          <w:pPr>
            <w:autoSpaceDE w:val="0"/>
            <w:autoSpaceDN w:val="0"/>
            <w:adjustRightInd w:val="0"/>
          </w:pPr>
        </w:pPrChange>
      </w:pPr>
      <w:del w:id="1293" w:author="dong" w:date="2019-04-03T14:07:00Z"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常是应用程序响应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WM_PAINT 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消息，在该消息中调用该方法重绘视频。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 xml:space="preserve"> </w:delText>
        </w:r>
      </w:del>
    </w:p>
    <w:p w14:paraId="4CF50D60" w14:textId="3E55A3C5" w:rsidR="00F53287" w:rsidDel="000C3371" w:rsidRDefault="00F53287" w:rsidP="00652DE1">
      <w:pPr>
        <w:autoSpaceDE w:val="0"/>
        <w:autoSpaceDN w:val="0"/>
        <w:adjustRightInd w:val="0"/>
        <w:spacing w:line="24" w:lineRule="atLeast"/>
        <w:ind w:firstLineChars="400" w:firstLine="960"/>
        <w:rPr>
          <w:del w:id="1294" w:author="dong" w:date="2019-04-03T14:07:00Z"/>
          <w:rFonts w:ascii="新宋体" w:hAnsi="新宋体" w:cs="新宋体"/>
          <w:color w:val="000000"/>
          <w:kern w:val="0"/>
          <w:sz w:val="24"/>
          <w:szCs w:val="24"/>
        </w:rPr>
        <w:pPrChange w:id="1295" w:author="dong" w:date="2019-04-03T13:44:00Z">
          <w:pPr>
            <w:autoSpaceDE w:val="0"/>
            <w:autoSpaceDN w:val="0"/>
            <w:adjustRightInd w:val="0"/>
            <w:ind w:firstLineChars="400" w:firstLine="960"/>
          </w:pPr>
        </w:pPrChange>
      </w:pPr>
      <w:del w:id="1296" w:author="dong" w:date="2019-04-03T14:07:00Z"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如果不调用该方法，当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DirectShow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显示模式后，视频可能被背景图片所遮挡，而不会自动刷新，主要原因是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DirectShow</w:delText>
        </w:r>
        <w:r w:rsidRPr="00F53287" w:rsidDel="000C3371">
          <w:rPr>
            <w:rFonts w:ascii="新宋体" w:hAnsi="新宋体" w:cs="新宋体" w:hint="eastAsia"/>
            <w:color w:val="000000"/>
            <w:kern w:val="0"/>
            <w:sz w:val="24"/>
            <w:szCs w:val="24"/>
          </w:rPr>
          <w:delText>无法获得界面刷新的消息，所以必须要手工进行处理</w:delText>
        </w:r>
      </w:del>
    </w:p>
    <w:p w14:paraId="6AB45294" w14:textId="603CF6B2" w:rsidR="00220D40" w:rsidRPr="00B62322" w:rsidRDefault="00220D40" w:rsidP="00652DE1">
      <w:pPr>
        <w:autoSpaceDE w:val="0"/>
        <w:autoSpaceDN w:val="0"/>
        <w:adjustRightInd w:val="0"/>
        <w:spacing w:line="24" w:lineRule="atLeast"/>
        <w:jc w:val="left"/>
        <w:rPr>
          <w:rFonts w:ascii="新宋体" w:hAnsi="新宋体" w:cs="新宋体"/>
          <w:color w:val="000000"/>
          <w:kern w:val="0"/>
          <w:sz w:val="24"/>
          <w:szCs w:val="24"/>
        </w:rPr>
        <w:pPrChange w:id="1297" w:author="dong" w:date="2019-04-03T13:44:00Z">
          <w:pPr>
            <w:autoSpaceDE w:val="0"/>
            <w:autoSpaceDN w:val="0"/>
            <w:adjustRightInd w:val="0"/>
            <w:jc w:val="left"/>
          </w:pPr>
        </w:pPrChange>
      </w:pPr>
    </w:p>
    <w:sectPr w:rsidR="00220D40" w:rsidRPr="00B62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92" w:author="Windows 用户" w:date="2018-01-29T14:46:00Z" w:initials="W用">
    <w:p w14:paraId="4E38A80D" w14:textId="117AB952" w:rsidR="00237066" w:rsidRDefault="0023706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播放端自己绘制</w:t>
      </w:r>
    </w:p>
  </w:comment>
  <w:comment w:id="425" w:author="Windows 用户" w:date="2018-01-29T14:47:00Z" w:initials="W用">
    <w:p w14:paraId="7CA013A5" w14:textId="37728E80" w:rsidR="00237066" w:rsidRDefault="00237066">
      <w:pPr>
        <w:pStyle w:val="a7"/>
      </w:pPr>
      <w:r>
        <w:rPr>
          <w:rStyle w:val="a6"/>
        </w:rPr>
        <w:annotationRef/>
      </w:r>
      <w:r>
        <w:t>同上</w:t>
      </w:r>
    </w:p>
  </w:comment>
  <w:comment w:id="679" w:author="Windows 用户" w:date="2018-04-09T14:14:00Z" w:initials="W用">
    <w:p w14:paraId="22D47065" w14:textId="440EFC9A" w:rsidR="00237066" w:rsidRDefault="0023706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接口删除</w:t>
      </w:r>
      <w:r>
        <w:rPr>
          <w:rFonts w:hint="eastAsia"/>
        </w:rPr>
        <w:t xml:space="preserve"> </w:t>
      </w:r>
      <w:r>
        <w:rPr>
          <w:rFonts w:hint="eastAsia"/>
        </w:rPr>
        <w:t>不需要该接口了</w:t>
      </w:r>
    </w:p>
  </w:comment>
  <w:comment w:id="747" w:author="Windows 用户" w:date="2018-04-09T14:54:00Z" w:initials="W用">
    <w:p w14:paraId="11245B43" w14:textId="736564BF" w:rsidR="00237066" w:rsidRDefault="0023706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由于</w:t>
      </w:r>
      <w:r>
        <w:rPr>
          <w:rFonts w:hint="eastAsia"/>
        </w:rPr>
        <w:t>licode</w:t>
      </w:r>
      <w:r>
        <w:rPr>
          <w:rFonts w:hint="eastAsia"/>
        </w:rPr>
        <w:t>的问题</w:t>
      </w:r>
      <w:r>
        <w:rPr>
          <w:rFonts w:hint="eastAsia"/>
        </w:rPr>
        <w:t xml:space="preserve"> </w:t>
      </w:r>
      <w:r>
        <w:rPr>
          <w:rFonts w:hint="eastAsia"/>
        </w:rPr>
        <w:t>这里两个方法合并为一个方法</w:t>
      </w:r>
    </w:p>
  </w:comment>
  <w:comment w:id="1263" w:author="Windows 用户" w:date="2018-01-29T18:36:00Z" w:initials="W用">
    <w:p w14:paraId="13EF1AB9" w14:textId="324D91E7" w:rsidR="00237066" w:rsidRDefault="0023706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目的是否是因为停留在最后一帧视频的时候，需要重绘为黑的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38A80D" w15:done="0"/>
  <w15:commentEx w15:paraId="7CA013A5" w15:done="0"/>
  <w15:commentEx w15:paraId="22D47065" w15:done="0"/>
  <w15:commentEx w15:paraId="11245B43" w15:done="0"/>
  <w15:commentEx w15:paraId="13EF1AB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DEAFFB" w14:textId="77777777" w:rsidR="003B540F" w:rsidRDefault="003B540F" w:rsidP="002E6802">
      <w:r>
        <w:separator/>
      </w:r>
    </w:p>
  </w:endnote>
  <w:endnote w:type="continuationSeparator" w:id="0">
    <w:p w14:paraId="2C095185" w14:textId="77777777" w:rsidR="003B540F" w:rsidRDefault="003B540F" w:rsidP="002E6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F37929" w14:textId="77777777" w:rsidR="003B540F" w:rsidRDefault="003B540F" w:rsidP="002E6802">
      <w:r>
        <w:separator/>
      </w:r>
    </w:p>
  </w:footnote>
  <w:footnote w:type="continuationSeparator" w:id="0">
    <w:p w14:paraId="100202D5" w14:textId="77777777" w:rsidR="003B540F" w:rsidRDefault="003B540F" w:rsidP="002E6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578A2"/>
    <w:multiLevelType w:val="hybridMultilevel"/>
    <w:tmpl w:val="221859A2"/>
    <w:lvl w:ilvl="0" w:tplc="A2C048E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5C4061"/>
    <w:multiLevelType w:val="hybridMultilevel"/>
    <w:tmpl w:val="7FB48C8C"/>
    <w:lvl w:ilvl="0" w:tplc="9DA8D9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用户">
    <w15:presenceInfo w15:providerId="None" w15:userId="Windows 用户"/>
  </w15:person>
  <w15:person w15:author="dong">
    <w15:presenceInfo w15:providerId="None" w15:userId="d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522"/>
    <w:rsid w:val="0000017D"/>
    <w:rsid w:val="00002A47"/>
    <w:rsid w:val="00012AC2"/>
    <w:rsid w:val="000137C1"/>
    <w:rsid w:val="00021567"/>
    <w:rsid w:val="00024D93"/>
    <w:rsid w:val="0002644B"/>
    <w:rsid w:val="000272ED"/>
    <w:rsid w:val="000279A2"/>
    <w:rsid w:val="00030FDD"/>
    <w:rsid w:val="00032072"/>
    <w:rsid w:val="00033038"/>
    <w:rsid w:val="00033CA2"/>
    <w:rsid w:val="000406B6"/>
    <w:rsid w:val="0004585D"/>
    <w:rsid w:val="0005029E"/>
    <w:rsid w:val="0005435F"/>
    <w:rsid w:val="000633C7"/>
    <w:rsid w:val="000662DB"/>
    <w:rsid w:val="0007354D"/>
    <w:rsid w:val="00074140"/>
    <w:rsid w:val="00080A5C"/>
    <w:rsid w:val="00082A81"/>
    <w:rsid w:val="00083B28"/>
    <w:rsid w:val="00085E5A"/>
    <w:rsid w:val="0008728D"/>
    <w:rsid w:val="0009211A"/>
    <w:rsid w:val="0009333C"/>
    <w:rsid w:val="0009349F"/>
    <w:rsid w:val="00093EB6"/>
    <w:rsid w:val="00094205"/>
    <w:rsid w:val="00094BD9"/>
    <w:rsid w:val="00094EEC"/>
    <w:rsid w:val="0009537A"/>
    <w:rsid w:val="000961B5"/>
    <w:rsid w:val="000A27D8"/>
    <w:rsid w:val="000A5E18"/>
    <w:rsid w:val="000A6ED1"/>
    <w:rsid w:val="000B2283"/>
    <w:rsid w:val="000B2A15"/>
    <w:rsid w:val="000B6A0D"/>
    <w:rsid w:val="000C0CC1"/>
    <w:rsid w:val="000C0E0B"/>
    <w:rsid w:val="000C3371"/>
    <w:rsid w:val="000C3BA1"/>
    <w:rsid w:val="000C550C"/>
    <w:rsid w:val="000D0CF4"/>
    <w:rsid w:val="000D40A5"/>
    <w:rsid w:val="000E142D"/>
    <w:rsid w:val="000E51F5"/>
    <w:rsid w:val="000E6087"/>
    <w:rsid w:val="000F0599"/>
    <w:rsid w:val="000F70E1"/>
    <w:rsid w:val="000F7450"/>
    <w:rsid w:val="00100120"/>
    <w:rsid w:val="001009BA"/>
    <w:rsid w:val="00101EE4"/>
    <w:rsid w:val="00102DA4"/>
    <w:rsid w:val="0010469C"/>
    <w:rsid w:val="00107482"/>
    <w:rsid w:val="00111EA7"/>
    <w:rsid w:val="00113BD6"/>
    <w:rsid w:val="001173EC"/>
    <w:rsid w:val="00117CB5"/>
    <w:rsid w:val="00121C04"/>
    <w:rsid w:val="00123F02"/>
    <w:rsid w:val="00125054"/>
    <w:rsid w:val="001257EE"/>
    <w:rsid w:val="001264DB"/>
    <w:rsid w:val="0012693B"/>
    <w:rsid w:val="00130F1D"/>
    <w:rsid w:val="001356AB"/>
    <w:rsid w:val="00135AF5"/>
    <w:rsid w:val="0013685D"/>
    <w:rsid w:val="00137710"/>
    <w:rsid w:val="00140003"/>
    <w:rsid w:val="001411ED"/>
    <w:rsid w:val="00142633"/>
    <w:rsid w:val="00143C8D"/>
    <w:rsid w:val="00145C57"/>
    <w:rsid w:val="00151A43"/>
    <w:rsid w:val="00154A18"/>
    <w:rsid w:val="001601DD"/>
    <w:rsid w:val="00161809"/>
    <w:rsid w:val="00162FDC"/>
    <w:rsid w:val="001637AC"/>
    <w:rsid w:val="00164E4A"/>
    <w:rsid w:val="001672A8"/>
    <w:rsid w:val="00171A69"/>
    <w:rsid w:val="00175267"/>
    <w:rsid w:val="0017763E"/>
    <w:rsid w:val="00182EF6"/>
    <w:rsid w:val="00183474"/>
    <w:rsid w:val="00184C56"/>
    <w:rsid w:val="00185877"/>
    <w:rsid w:val="00191142"/>
    <w:rsid w:val="0019212F"/>
    <w:rsid w:val="0019232F"/>
    <w:rsid w:val="00193558"/>
    <w:rsid w:val="001A3B92"/>
    <w:rsid w:val="001A4364"/>
    <w:rsid w:val="001A7806"/>
    <w:rsid w:val="001B16F1"/>
    <w:rsid w:val="001B1B9B"/>
    <w:rsid w:val="001B29AD"/>
    <w:rsid w:val="001B3546"/>
    <w:rsid w:val="001B4ACE"/>
    <w:rsid w:val="001B5C31"/>
    <w:rsid w:val="001C43D5"/>
    <w:rsid w:val="001C5F5A"/>
    <w:rsid w:val="001D1464"/>
    <w:rsid w:val="001D3589"/>
    <w:rsid w:val="001D5119"/>
    <w:rsid w:val="001D5BF9"/>
    <w:rsid w:val="001D7B04"/>
    <w:rsid w:val="001E03F3"/>
    <w:rsid w:val="001E13DA"/>
    <w:rsid w:val="001E4810"/>
    <w:rsid w:val="001E6BEC"/>
    <w:rsid w:val="001F1077"/>
    <w:rsid w:val="001F283E"/>
    <w:rsid w:val="001F3646"/>
    <w:rsid w:val="001F3E2F"/>
    <w:rsid w:val="001F4A37"/>
    <w:rsid w:val="001F62EC"/>
    <w:rsid w:val="001F6EDE"/>
    <w:rsid w:val="001F7125"/>
    <w:rsid w:val="001F7AE6"/>
    <w:rsid w:val="001F7FC8"/>
    <w:rsid w:val="002020E0"/>
    <w:rsid w:val="00202F06"/>
    <w:rsid w:val="00211256"/>
    <w:rsid w:val="00212394"/>
    <w:rsid w:val="00220D40"/>
    <w:rsid w:val="0022470F"/>
    <w:rsid w:val="00225CD8"/>
    <w:rsid w:val="00226441"/>
    <w:rsid w:val="0022742B"/>
    <w:rsid w:val="00227C50"/>
    <w:rsid w:val="002322C3"/>
    <w:rsid w:val="0023311E"/>
    <w:rsid w:val="00233BD3"/>
    <w:rsid w:val="002354CB"/>
    <w:rsid w:val="00235934"/>
    <w:rsid w:val="00236FFD"/>
    <w:rsid w:val="00237066"/>
    <w:rsid w:val="0023759E"/>
    <w:rsid w:val="002425F3"/>
    <w:rsid w:val="00245FFB"/>
    <w:rsid w:val="00247456"/>
    <w:rsid w:val="002507AE"/>
    <w:rsid w:val="00251843"/>
    <w:rsid w:val="002602AB"/>
    <w:rsid w:val="00260D0D"/>
    <w:rsid w:val="00263A31"/>
    <w:rsid w:val="00266B39"/>
    <w:rsid w:val="00272C7B"/>
    <w:rsid w:val="00273549"/>
    <w:rsid w:val="00273EB6"/>
    <w:rsid w:val="00274B03"/>
    <w:rsid w:val="00274ED9"/>
    <w:rsid w:val="00277FBC"/>
    <w:rsid w:val="00282B63"/>
    <w:rsid w:val="00282D4E"/>
    <w:rsid w:val="00285DE0"/>
    <w:rsid w:val="0028734E"/>
    <w:rsid w:val="002874ED"/>
    <w:rsid w:val="00291CFB"/>
    <w:rsid w:val="00297E7F"/>
    <w:rsid w:val="002A2C6B"/>
    <w:rsid w:val="002A33FB"/>
    <w:rsid w:val="002A6CB4"/>
    <w:rsid w:val="002A7006"/>
    <w:rsid w:val="002B234B"/>
    <w:rsid w:val="002C06F4"/>
    <w:rsid w:val="002C13AB"/>
    <w:rsid w:val="002C16B1"/>
    <w:rsid w:val="002C1E2A"/>
    <w:rsid w:val="002C2CD7"/>
    <w:rsid w:val="002C3B41"/>
    <w:rsid w:val="002C6E6B"/>
    <w:rsid w:val="002D0AA6"/>
    <w:rsid w:val="002D0AC0"/>
    <w:rsid w:val="002D33BE"/>
    <w:rsid w:val="002D3B0E"/>
    <w:rsid w:val="002D40DC"/>
    <w:rsid w:val="002D4F6A"/>
    <w:rsid w:val="002E0231"/>
    <w:rsid w:val="002E092A"/>
    <w:rsid w:val="002E6802"/>
    <w:rsid w:val="002F1F24"/>
    <w:rsid w:val="002F506D"/>
    <w:rsid w:val="002F55DE"/>
    <w:rsid w:val="002F71A9"/>
    <w:rsid w:val="00300810"/>
    <w:rsid w:val="00300AB8"/>
    <w:rsid w:val="003026BF"/>
    <w:rsid w:val="003037B3"/>
    <w:rsid w:val="00303C6D"/>
    <w:rsid w:val="00304581"/>
    <w:rsid w:val="00310EB4"/>
    <w:rsid w:val="00312FB1"/>
    <w:rsid w:val="00313DB4"/>
    <w:rsid w:val="003144EE"/>
    <w:rsid w:val="00320FF1"/>
    <w:rsid w:val="003240E1"/>
    <w:rsid w:val="00325859"/>
    <w:rsid w:val="00325CF2"/>
    <w:rsid w:val="00326116"/>
    <w:rsid w:val="00326B22"/>
    <w:rsid w:val="00327759"/>
    <w:rsid w:val="0033425F"/>
    <w:rsid w:val="0034046C"/>
    <w:rsid w:val="00341DE3"/>
    <w:rsid w:val="00344016"/>
    <w:rsid w:val="0035066B"/>
    <w:rsid w:val="00350BCC"/>
    <w:rsid w:val="00354592"/>
    <w:rsid w:val="003547DC"/>
    <w:rsid w:val="00357A5B"/>
    <w:rsid w:val="00360044"/>
    <w:rsid w:val="00362890"/>
    <w:rsid w:val="00363AE1"/>
    <w:rsid w:val="00370AC7"/>
    <w:rsid w:val="00370FE8"/>
    <w:rsid w:val="00373D70"/>
    <w:rsid w:val="003751A5"/>
    <w:rsid w:val="00375DFE"/>
    <w:rsid w:val="00380659"/>
    <w:rsid w:val="00381B8E"/>
    <w:rsid w:val="00382E0C"/>
    <w:rsid w:val="003834D6"/>
    <w:rsid w:val="00391EF8"/>
    <w:rsid w:val="003A0C0B"/>
    <w:rsid w:val="003A2A82"/>
    <w:rsid w:val="003A42ED"/>
    <w:rsid w:val="003A676A"/>
    <w:rsid w:val="003B0DB0"/>
    <w:rsid w:val="003B540F"/>
    <w:rsid w:val="003B759F"/>
    <w:rsid w:val="003B7F16"/>
    <w:rsid w:val="003C0820"/>
    <w:rsid w:val="003C33A6"/>
    <w:rsid w:val="003C485C"/>
    <w:rsid w:val="003D0C13"/>
    <w:rsid w:val="003D5399"/>
    <w:rsid w:val="003D7D2A"/>
    <w:rsid w:val="003E6797"/>
    <w:rsid w:val="003E7904"/>
    <w:rsid w:val="003F4981"/>
    <w:rsid w:val="003F73CB"/>
    <w:rsid w:val="003F7C61"/>
    <w:rsid w:val="00401A7E"/>
    <w:rsid w:val="00402007"/>
    <w:rsid w:val="004033CD"/>
    <w:rsid w:val="004057D4"/>
    <w:rsid w:val="00406138"/>
    <w:rsid w:val="0041085E"/>
    <w:rsid w:val="00414331"/>
    <w:rsid w:val="00420893"/>
    <w:rsid w:val="00420C82"/>
    <w:rsid w:val="00421A4B"/>
    <w:rsid w:val="00424E51"/>
    <w:rsid w:val="00427F9E"/>
    <w:rsid w:val="00432DAB"/>
    <w:rsid w:val="00433A1C"/>
    <w:rsid w:val="00436DA9"/>
    <w:rsid w:val="00437710"/>
    <w:rsid w:val="00440718"/>
    <w:rsid w:val="00440DF7"/>
    <w:rsid w:val="00441EC7"/>
    <w:rsid w:val="00442DB3"/>
    <w:rsid w:val="00445340"/>
    <w:rsid w:val="0045098A"/>
    <w:rsid w:val="0045154A"/>
    <w:rsid w:val="00456E7E"/>
    <w:rsid w:val="004669C6"/>
    <w:rsid w:val="00470075"/>
    <w:rsid w:val="00470F61"/>
    <w:rsid w:val="00471665"/>
    <w:rsid w:val="00471D67"/>
    <w:rsid w:val="00474F1A"/>
    <w:rsid w:val="00481290"/>
    <w:rsid w:val="004833EE"/>
    <w:rsid w:val="00487457"/>
    <w:rsid w:val="004903AE"/>
    <w:rsid w:val="004908AF"/>
    <w:rsid w:val="004965B7"/>
    <w:rsid w:val="00497BC8"/>
    <w:rsid w:val="00497D44"/>
    <w:rsid w:val="004A0616"/>
    <w:rsid w:val="004A1171"/>
    <w:rsid w:val="004A28C5"/>
    <w:rsid w:val="004A52AB"/>
    <w:rsid w:val="004A6A3C"/>
    <w:rsid w:val="004B3B3E"/>
    <w:rsid w:val="004B7C1D"/>
    <w:rsid w:val="004C7A86"/>
    <w:rsid w:val="004D4EB6"/>
    <w:rsid w:val="004D7C76"/>
    <w:rsid w:val="004E0072"/>
    <w:rsid w:val="004E2AB6"/>
    <w:rsid w:val="004E3463"/>
    <w:rsid w:val="004E51C1"/>
    <w:rsid w:val="004E5CBD"/>
    <w:rsid w:val="004E6361"/>
    <w:rsid w:val="004E709C"/>
    <w:rsid w:val="004F5697"/>
    <w:rsid w:val="004F6856"/>
    <w:rsid w:val="00502DD4"/>
    <w:rsid w:val="00503968"/>
    <w:rsid w:val="0051212D"/>
    <w:rsid w:val="00522A00"/>
    <w:rsid w:val="00523FD0"/>
    <w:rsid w:val="00524D69"/>
    <w:rsid w:val="00525E24"/>
    <w:rsid w:val="00526716"/>
    <w:rsid w:val="00534E52"/>
    <w:rsid w:val="005370F7"/>
    <w:rsid w:val="00541B6D"/>
    <w:rsid w:val="005429C2"/>
    <w:rsid w:val="00544F5B"/>
    <w:rsid w:val="00546895"/>
    <w:rsid w:val="00547843"/>
    <w:rsid w:val="00551D66"/>
    <w:rsid w:val="005536ED"/>
    <w:rsid w:val="00562155"/>
    <w:rsid w:val="00566C4F"/>
    <w:rsid w:val="005706C4"/>
    <w:rsid w:val="00571B7F"/>
    <w:rsid w:val="00574DB0"/>
    <w:rsid w:val="005804BA"/>
    <w:rsid w:val="00582A6E"/>
    <w:rsid w:val="00592F80"/>
    <w:rsid w:val="00596C71"/>
    <w:rsid w:val="005A1B70"/>
    <w:rsid w:val="005A6350"/>
    <w:rsid w:val="005B35ED"/>
    <w:rsid w:val="005B4FCC"/>
    <w:rsid w:val="005C1286"/>
    <w:rsid w:val="005D4375"/>
    <w:rsid w:val="005E598F"/>
    <w:rsid w:val="005E5E49"/>
    <w:rsid w:val="005E65C1"/>
    <w:rsid w:val="005E7CB0"/>
    <w:rsid w:val="005F0977"/>
    <w:rsid w:val="006028CD"/>
    <w:rsid w:val="00602BF4"/>
    <w:rsid w:val="00604DED"/>
    <w:rsid w:val="006069FA"/>
    <w:rsid w:val="0061036B"/>
    <w:rsid w:val="0061112F"/>
    <w:rsid w:val="006112A3"/>
    <w:rsid w:val="00613145"/>
    <w:rsid w:val="006148FE"/>
    <w:rsid w:val="006314FE"/>
    <w:rsid w:val="006348C0"/>
    <w:rsid w:val="0063574F"/>
    <w:rsid w:val="00636306"/>
    <w:rsid w:val="00644C39"/>
    <w:rsid w:val="0064739B"/>
    <w:rsid w:val="00650E3D"/>
    <w:rsid w:val="00651053"/>
    <w:rsid w:val="00651AF2"/>
    <w:rsid w:val="00652DE1"/>
    <w:rsid w:val="00655785"/>
    <w:rsid w:val="00657360"/>
    <w:rsid w:val="00663182"/>
    <w:rsid w:val="00663C7C"/>
    <w:rsid w:val="0066402E"/>
    <w:rsid w:val="00671480"/>
    <w:rsid w:val="006723F4"/>
    <w:rsid w:val="0067383D"/>
    <w:rsid w:val="00675755"/>
    <w:rsid w:val="006803F3"/>
    <w:rsid w:val="00680BA9"/>
    <w:rsid w:val="006839F5"/>
    <w:rsid w:val="0068442A"/>
    <w:rsid w:val="00687499"/>
    <w:rsid w:val="00691E33"/>
    <w:rsid w:val="006928CF"/>
    <w:rsid w:val="00693526"/>
    <w:rsid w:val="006A009D"/>
    <w:rsid w:val="006A0BC4"/>
    <w:rsid w:val="006A0C35"/>
    <w:rsid w:val="006A4A66"/>
    <w:rsid w:val="006A5761"/>
    <w:rsid w:val="006A61AE"/>
    <w:rsid w:val="006A66A6"/>
    <w:rsid w:val="006B1143"/>
    <w:rsid w:val="006B5B50"/>
    <w:rsid w:val="006B7F22"/>
    <w:rsid w:val="006C02AA"/>
    <w:rsid w:val="006C3347"/>
    <w:rsid w:val="006D0784"/>
    <w:rsid w:val="006D3E0F"/>
    <w:rsid w:val="006D466C"/>
    <w:rsid w:val="006D5060"/>
    <w:rsid w:val="006D5E5C"/>
    <w:rsid w:val="006E12FB"/>
    <w:rsid w:val="006E3F3F"/>
    <w:rsid w:val="006E4D26"/>
    <w:rsid w:val="006E688B"/>
    <w:rsid w:val="006E68CE"/>
    <w:rsid w:val="006E705B"/>
    <w:rsid w:val="006E7A51"/>
    <w:rsid w:val="006E7F3E"/>
    <w:rsid w:val="006F59F5"/>
    <w:rsid w:val="006F6C16"/>
    <w:rsid w:val="006F6D43"/>
    <w:rsid w:val="00704A32"/>
    <w:rsid w:val="007050F6"/>
    <w:rsid w:val="00705822"/>
    <w:rsid w:val="007101C7"/>
    <w:rsid w:val="00710457"/>
    <w:rsid w:val="007118A2"/>
    <w:rsid w:val="00711FC8"/>
    <w:rsid w:val="00721D75"/>
    <w:rsid w:val="007220E1"/>
    <w:rsid w:val="00722107"/>
    <w:rsid w:val="007239CE"/>
    <w:rsid w:val="00732C79"/>
    <w:rsid w:val="0074076D"/>
    <w:rsid w:val="00742A20"/>
    <w:rsid w:val="007440B8"/>
    <w:rsid w:val="0075286B"/>
    <w:rsid w:val="00752BE3"/>
    <w:rsid w:val="007531BC"/>
    <w:rsid w:val="00754925"/>
    <w:rsid w:val="00755904"/>
    <w:rsid w:val="00757945"/>
    <w:rsid w:val="00761919"/>
    <w:rsid w:val="00761BED"/>
    <w:rsid w:val="00761CAA"/>
    <w:rsid w:val="00761F03"/>
    <w:rsid w:val="00772AA8"/>
    <w:rsid w:val="00775669"/>
    <w:rsid w:val="00775E39"/>
    <w:rsid w:val="00780B22"/>
    <w:rsid w:val="00781A71"/>
    <w:rsid w:val="00783B1C"/>
    <w:rsid w:val="0078437A"/>
    <w:rsid w:val="0078463B"/>
    <w:rsid w:val="007872C0"/>
    <w:rsid w:val="00791FC3"/>
    <w:rsid w:val="00792A6D"/>
    <w:rsid w:val="00793A11"/>
    <w:rsid w:val="007A6959"/>
    <w:rsid w:val="007B24C4"/>
    <w:rsid w:val="007B32A8"/>
    <w:rsid w:val="007C07FF"/>
    <w:rsid w:val="007C1CDF"/>
    <w:rsid w:val="007C468C"/>
    <w:rsid w:val="007C5E69"/>
    <w:rsid w:val="007D26CA"/>
    <w:rsid w:val="007D4FFB"/>
    <w:rsid w:val="007D6818"/>
    <w:rsid w:val="007D7B8B"/>
    <w:rsid w:val="007E1F69"/>
    <w:rsid w:val="007E5A9B"/>
    <w:rsid w:val="007F0BDD"/>
    <w:rsid w:val="007F109E"/>
    <w:rsid w:val="007F557F"/>
    <w:rsid w:val="007F598B"/>
    <w:rsid w:val="0080105C"/>
    <w:rsid w:val="008018B4"/>
    <w:rsid w:val="00805876"/>
    <w:rsid w:val="00806D72"/>
    <w:rsid w:val="00810A70"/>
    <w:rsid w:val="00811908"/>
    <w:rsid w:val="0081339F"/>
    <w:rsid w:val="00813B81"/>
    <w:rsid w:val="00815F4B"/>
    <w:rsid w:val="0081734A"/>
    <w:rsid w:val="00824AA1"/>
    <w:rsid w:val="008302E1"/>
    <w:rsid w:val="008311D8"/>
    <w:rsid w:val="008331DB"/>
    <w:rsid w:val="00833B83"/>
    <w:rsid w:val="008372B3"/>
    <w:rsid w:val="00840DE1"/>
    <w:rsid w:val="00842150"/>
    <w:rsid w:val="0084614F"/>
    <w:rsid w:val="00846956"/>
    <w:rsid w:val="00851596"/>
    <w:rsid w:val="00853B64"/>
    <w:rsid w:val="00855353"/>
    <w:rsid w:val="00856770"/>
    <w:rsid w:val="008849C0"/>
    <w:rsid w:val="008900BF"/>
    <w:rsid w:val="008908B2"/>
    <w:rsid w:val="0089390E"/>
    <w:rsid w:val="008A238B"/>
    <w:rsid w:val="008A379A"/>
    <w:rsid w:val="008A41C1"/>
    <w:rsid w:val="008B33C1"/>
    <w:rsid w:val="008B5BCB"/>
    <w:rsid w:val="008C2902"/>
    <w:rsid w:val="008C441C"/>
    <w:rsid w:val="008C5890"/>
    <w:rsid w:val="008D1211"/>
    <w:rsid w:val="008D1564"/>
    <w:rsid w:val="008D21A7"/>
    <w:rsid w:val="008D4176"/>
    <w:rsid w:val="008D5A15"/>
    <w:rsid w:val="008D7102"/>
    <w:rsid w:val="008D73B9"/>
    <w:rsid w:val="008D774F"/>
    <w:rsid w:val="008E16FB"/>
    <w:rsid w:val="008E1D13"/>
    <w:rsid w:val="008E2547"/>
    <w:rsid w:val="008E3C1F"/>
    <w:rsid w:val="008E778C"/>
    <w:rsid w:val="008E7C26"/>
    <w:rsid w:val="008F0329"/>
    <w:rsid w:val="008F0B89"/>
    <w:rsid w:val="008F0E29"/>
    <w:rsid w:val="008F6A74"/>
    <w:rsid w:val="008F6C00"/>
    <w:rsid w:val="008F7E11"/>
    <w:rsid w:val="009039F6"/>
    <w:rsid w:val="0090408D"/>
    <w:rsid w:val="00904F6C"/>
    <w:rsid w:val="00905A79"/>
    <w:rsid w:val="00907BE9"/>
    <w:rsid w:val="00911EDE"/>
    <w:rsid w:val="009250BC"/>
    <w:rsid w:val="009261F9"/>
    <w:rsid w:val="00931036"/>
    <w:rsid w:val="00933C69"/>
    <w:rsid w:val="009415B8"/>
    <w:rsid w:val="0094333D"/>
    <w:rsid w:val="0095132C"/>
    <w:rsid w:val="0096059F"/>
    <w:rsid w:val="00962CA3"/>
    <w:rsid w:val="009703A3"/>
    <w:rsid w:val="009726EF"/>
    <w:rsid w:val="0097298C"/>
    <w:rsid w:val="00974CD5"/>
    <w:rsid w:val="00976DB3"/>
    <w:rsid w:val="00980EB9"/>
    <w:rsid w:val="00982E34"/>
    <w:rsid w:val="0098358F"/>
    <w:rsid w:val="0098382C"/>
    <w:rsid w:val="009844D7"/>
    <w:rsid w:val="0098654A"/>
    <w:rsid w:val="00986F02"/>
    <w:rsid w:val="009902F9"/>
    <w:rsid w:val="00992DBA"/>
    <w:rsid w:val="00994F92"/>
    <w:rsid w:val="00995095"/>
    <w:rsid w:val="00997770"/>
    <w:rsid w:val="009A09CC"/>
    <w:rsid w:val="009A0E76"/>
    <w:rsid w:val="009A2E22"/>
    <w:rsid w:val="009A35C0"/>
    <w:rsid w:val="009A3D63"/>
    <w:rsid w:val="009A42FF"/>
    <w:rsid w:val="009A6C02"/>
    <w:rsid w:val="009A72BF"/>
    <w:rsid w:val="009B0652"/>
    <w:rsid w:val="009B0DF2"/>
    <w:rsid w:val="009C21BB"/>
    <w:rsid w:val="009C4108"/>
    <w:rsid w:val="009C4ED6"/>
    <w:rsid w:val="009C68E3"/>
    <w:rsid w:val="009D05AC"/>
    <w:rsid w:val="009D23F7"/>
    <w:rsid w:val="009D2DF2"/>
    <w:rsid w:val="009D4BE0"/>
    <w:rsid w:val="009D4E3A"/>
    <w:rsid w:val="009D7902"/>
    <w:rsid w:val="009E0257"/>
    <w:rsid w:val="009E1F6A"/>
    <w:rsid w:val="009E2BF1"/>
    <w:rsid w:val="009E5886"/>
    <w:rsid w:val="009E6757"/>
    <w:rsid w:val="009E6EA3"/>
    <w:rsid w:val="009E7B73"/>
    <w:rsid w:val="009F33F4"/>
    <w:rsid w:val="009F492B"/>
    <w:rsid w:val="009F5040"/>
    <w:rsid w:val="009F7154"/>
    <w:rsid w:val="00A04615"/>
    <w:rsid w:val="00A060D5"/>
    <w:rsid w:val="00A079EB"/>
    <w:rsid w:val="00A122FF"/>
    <w:rsid w:val="00A130F8"/>
    <w:rsid w:val="00A14587"/>
    <w:rsid w:val="00A14E64"/>
    <w:rsid w:val="00A213F0"/>
    <w:rsid w:val="00A239BF"/>
    <w:rsid w:val="00A24735"/>
    <w:rsid w:val="00A25287"/>
    <w:rsid w:val="00A300D8"/>
    <w:rsid w:val="00A33547"/>
    <w:rsid w:val="00A33A05"/>
    <w:rsid w:val="00A409A8"/>
    <w:rsid w:val="00A41609"/>
    <w:rsid w:val="00A4166C"/>
    <w:rsid w:val="00A431AC"/>
    <w:rsid w:val="00A46B88"/>
    <w:rsid w:val="00A519E0"/>
    <w:rsid w:val="00A70085"/>
    <w:rsid w:val="00A718B7"/>
    <w:rsid w:val="00A7435F"/>
    <w:rsid w:val="00A85765"/>
    <w:rsid w:val="00A86317"/>
    <w:rsid w:val="00A87221"/>
    <w:rsid w:val="00A901E2"/>
    <w:rsid w:val="00A92AF9"/>
    <w:rsid w:val="00AA2552"/>
    <w:rsid w:val="00AA356F"/>
    <w:rsid w:val="00AA37E9"/>
    <w:rsid w:val="00AA6E74"/>
    <w:rsid w:val="00AA7A54"/>
    <w:rsid w:val="00AB2AE6"/>
    <w:rsid w:val="00AC0DD2"/>
    <w:rsid w:val="00AC1F81"/>
    <w:rsid w:val="00AC4203"/>
    <w:rsid w:val="00AC4BE3"/>
    <w:rsid w:val="00AC5850"/>
    <w:rsid w:val="00AC5CA7"/>
    <w:rsid w:val="00AD29B6"/>
    <w:rsid w:val="00AD3E94"/>
    <w:rsid w:val="00AD7298"/>
    <w:rsid w:val="00AE0C8C"/>
    <w:rsid w:val="00AE71FE"/>
    <w:rsid w:val="00AE7A7B"/>
    <w:rsid w:val="00AF061A"/>
    <w:rsid w:val="00AF0F59"/>
    <w:rsid w:val="00AF4F1E"/>
    <w:rsid w:val="00AF54A0"/>
    <w:rsid w:val="00AF74C9"/>
    <w:rsid w:val="00B0093A"/>
    <w:rsid w:val="00B00B24"/>
    <w:rsid w:val="00B02056"/>
    <w:rsid w:val="00B06625"/>
    <w:rsid w:val="00B114DC"/>
    <w:rsid w:val="00B12809"/>
    <w:rsid w:val="00B1423E"/>
    <w:rsid w:val="00B146A1"/>
    <w:rsid w:val="00B154E9"/>
    <w:rsid w:val="00B17022"/>
    <w:rsid w:val="00B20A7B"/>
    <w:rsid w:val="00B25CEE"/>
    <w:rsid w:val="00B26D03"/>
    <w:rsid w:val="00B4022D"/>
    <w:rsid w:val="00B4188B"/>
    <w:rsid w:val="00B45AC9"/>
    <w:rsid w:val="00B46247"/>
    <w:rsid w:val="00B47596"/>
    <w:rsid w:val="00B475AC"/>
    <w:rsid w:val="00B47E7F"/>
    <w:rsid w:val="00B50665"/>
    <w:rsid w:val="00B5146D"/>
    <w:rsid w:val="00B52FCE"/>
    <w:rsid w:val="00B62322"/>
    <w:rsid w:val="00B65ED5"/>
    <w:rsid w:val="00B70522"/>
    <w:rsid w:val="00B71150"/>
    <w:rsid w:val="00B71ABC"/>
    <w:rsid w:val="00B7564B"/>
    <w:rsid w:val="00B77B3D"/>
    <w:rsid w:val="00B77D98"/>
    <w:rsid w:val="00B834F2"/>
    <w:rsid w:val="00B87E8D"/>
    <w:rsid w:val="00B95C3A"/>
    <w:rsid w:val="00B970A6"/>
    <w:rsid w:val="00B9744F"/>
    <w:rsid w:val="00BA11A4"/>
    <w:rsid w:val="00BA2A84"/>
    <w:rsid w:val="00BA329C"/>
    <w:rsid w:val="00BA53DC"/>
    <w:rsid w:val="00BB0448"/>
    <w:rsid w:val="00BB2F3E"/>
    <w:rsid w:val="00BB60EC"/>
    <w:rsid w:val="00BB7000"/>
    <w:rsid w:val="00BC0F2F"/>
    <w:rsid w:val="00BC7312"/>
    <w:rsid w:val="00BE2B56"/>
    <w:rsid w:val="00BE396C"/>
    <w:rsid w:val="00BF14FB"/>
    <w:rsid w:val="00BF16B7"/>
    <w:rsid w:val="00BF1D98"/>
    <w:rsid w:val="00BF44D5"/>
    <w:rsid w:val="00BF5B40"/>
    <w:rsid w:val="00BF6C67"/>
    <w:rsid w:val="00C02BEB"/>
    <w:rsid w:val="00C02BF8"/>
    <w:rsid w:val="00C02E8A"/>
    <w:rsid w:val="00C045CB"/>
    <w:rsid w:val="00C04E5A"/>
    <w:rsid w:val="00C063D3"/>
    <w:rsid w:val="00C06F63"/>
    <w:rsid w:val="00C079B7"/>
    <w:rsid w:val="00C11271"/>
    <w:rsid w:val="00C12961"/>
    <w:rsid w:val="00C13AA5"/>
    <w:rsid w:val="00C16D0B"/>
    <w:rsid w:val="00C21683"/>
    <w:rsid w:val="00C25704"/>
    <w:rsid w:val="00C30B46"/>
    <w:rsid w:val="00C42215"/>
    <w:rsid w:val="00C453C3"/>
    <w:rsid w:val="00C46692"/>
    <w:rsid w:val="00C50645"/>
    <w:rsid w:val="00C53115"/>
    <w:rsid w:val="00C56315"/>
    <w:rsid w:val="00C5702C"/>
    <w:rsid w:val="00C61F52"/>
    <w:rsid w:val="00C61FB6"/>
    <w:rsid w:val="00C635D6"/>
    <w:rsid w:val="00C6369E"/>
    <w:rsid w:val="00C67EC0"/>
    <w:rsid w:val="00C72D2C"/>
    <w:rsid w:val="00C74F1A"/>
    <w:rsid w:val="00C806EC"/>
    <w:rsid w:val="00C82118"/>
    <w:rsid w:val="00C85DF9"/>
    <w:rsid w:val="00C87757"/>
    <w:rsid w:val="00C923CC"/>
    <w:rsid w:val="00CA1B83"/>
    <w:rsid w:val="00CA5028"/>
    <w:rsid w:val="00CA729E"/>
    <w:rsid w:val="00CB1E16"/>
    <w:rsid w:val="00CB257C"/>
    <w:rsid w:val="00CB3C22"/>
    <w:rsid w:val="00CB585D"/>
    <w:rsid w:val="00CC2F3B"/>
    <w:rsid w:val="00CC65A2"/>
    <w:rsid w:val="00CD40CD"/>
    <w:rsid w:val="00CD4242"/>
    <w:rsid w:val="00CE17E3"/>
    <w:rsid w:val="00CE213B"/>
    <w:rsid w:val="00CE4024"/>
    <w:rsid w:val="00CE635B"/>
    <w:rsid w:val="00CF6E24"/>
    <w:rsid w:val="00D0105F"/>
    <w:rsid w:val="00D04AD1"/>
    <w:rsid w:val="00D10D7A"/>
    <w:rsid w:val="00D110F7"/>
    <w:rsid w:val="00D127FB"/>
    <w:rsid w:val="00D13BD8"/>
    <w:rsid w:val="00D16CF6"/>
    <w:rsid w:val="00D24E77"/>
    <w:rsid w:val="00D26034"/>
    <w:rsid w:val="00D2685F"/>
    <w:rsid w:val="00D27E18"/>
    <w:rsid w:val="00D337F0"/>
    <w:rsid w:val="00D36791"/>
    <w:rsid w:val="00D378C6"/>
    <w:rsid w:val="00D37D64"/>
    <w:rsid w:val="00D50DB7"/>
    <w:rsid w:val="00D53F70"/>
    <w:rsid w:val="00D56462"/>
    <w:rsid w:val="00D5697E"/>
    <w:rsid w:val="00D63837"/>
    <w:rsid w:val="00D645CB"/>
    <w:rsid w:val="00D6589B"/>
    <w:rsid w:val="00D658BF"/>
    <w:rsid w:val="00D65B94"/>
    <w:rsid w:val="00D665F0"/>
    <w:rsid w:val="00D66E03"/>
    <w:rsid w:val="00D72533"/>
    <w:rsid w:val="00D748DE"/>
    <w:rsid w:val="00D74D4C"/>
    <w:rsid w:val="00D75F59"/>
    <w:rsid w:val="00D77D45"/>
    <w:rsid w:val="00D82652"/>
    <w:rsid w:val="00D9339D"/>
    <w:rsid w:val="00D93970"/>
    <w:rsid w:val="00D96D8C"/>
    <w:rsid w:val="00DA2233"/>
    <w:rsid w:val="00DA4484"/>
    <w:rsid w:val="00DA648F"/>
    <w:rsid w:val="00DA675A"/>
    <w:rsid w:val="00DA6B62"/>
    <w:rsid w:val="00DA725E"/>
    <w:rsid w:val="00DB0EB9"/>
    <w:rsid w:val="00DB2609"/>
    <w:rsid w:val="00DB2832"/>
    <w:rsid w:val="00DB3C12"/>
    <w:rsid w:val="00DC04A9"/>
    <w:rsid w:val="00DC0A03"/>
    <w:rsid w:val="00DC2E22"/>
    <w:rsid w:val="00DC5414"/>
    <w:rsid w:val="00DC7C9C"/>
    <w:rsid w:val="00DD322A"/>
    <w:rsid w:val="00DD3322"/>
    <w:rsid w:val="00DD357B"/>
    <w:rsid w:val="00DD37C2"/>
    <w:rsid w:val="00DD3A1E"/>
    <w:rsid w:val="00DE2630"/>
    <w:rsid w:val="00DE2E4E"/>
    <w:rsid w:val="00DE42D4"/>
    <w:rsid w:val="00DE4A7E"/>
    <w:rsid w:val="00DE50E4"/>
    <w:rsid w:val="00DE7210"/>
    <w:rsid w:val="00DE7867"/>
    <w:rsid w:val="00DF316E"/>
    <w:rsid w:val="00DF6B21"/>
    <w:rsid w:val="00DF7CD1"/>
    <w:rsid w:val="00E000EC"/>
    <w:rsid w:val="00E008E8"/>
    <w:rsid w:val="00E01484"/>
    <w:rsid w:val="00E01D3E"/>
    <w:rsid w:val="00E02A8E"/>
    <w:rsid w:val="00E030C9"/>
    <w:rsid w:val="00E0500B"/>
    <w:rsid w:val="00E07DAC"/>
    <w:rsid w:val="00E11284"/>
    <w:rsid w:val="00E11C78"/>
    <w:rsid w:val="00E20CE8"/>
    <w:rsid w:val="00E20DB9"/>
    <w:rsid w:val="00E210EC"/>
    <w:rsid w:val="00E24ED8"/>
    <w:rsid w:val="00E25053"/>
    <w:rsid w:val="00E2635B"/>
    <w:rsid w:val="00E2648C"/>
    <w:rsid w:val="00E34BAD"/>
    <w:rsid w:val="00E356F0"/>
    <w:rsid w:val="00E35F83"/>
    <w:rsid w:val="00E37E72"/>
    <w:rsid w:val="00E37FBB"/>
    <w:rsid w:val="00E4217D"/>
    <w:rsid w:val="00E43C30"/>
    <w:rsid w:val="00E44B27"/>
    <w:rsid w:val="00E450EF"/>
    <w:rsid w:val="00E4630C"/>
    <w:rsid w:val="00E50CAB"/>
    <w:rsid w:val="00E63537"/>
    <w:rsid w:val="00E63566"/>
    <w:rsid w:val="00E6456E"/>
    <w:rsid w:val="00E65F23"/>
    <w:rsid w:val="00E8002A"/>
    <w:rsid w:val="00E82555"/>
    <w:rsid w:val="00E82855"/>
    <w:rsid w:val="00E829EA"/>
    <w:rsid w:val="00E835D4"/>
    <w:rsid w:val="00E868BB"/>
    <w:rsid w:val="00E9454E"/>
    <w:rsid w:val="00E95149"/>
    <w:rsid w:val="00E95C27"/>
    <w:rsid w:val="00E9758F"/>
    <w:rsid w:val="00EA34A8"/>
    <w:rsid w:val="00EA4191"/>
    <w:rsid w:val="00EA6CA2"/>
    <w:rsid w:val="00EA7CC0"/>
    <w:rsid w:val="00EB2A7B"/>
    <w:rsid w:val="00EB669D"/>
    <w:rsid w:val="00EB70CD"/>
    <w:rsid w:val="00EB7757"/>
    <w:rsid w:val="00EB7789"/>
    <w:rsid w:val="00EC0121"/>
    <w:rsid w:val="00EC1F52"/>
    <w:rsid w:val="00EC2CFA"/>
    <w:rsid w:val="00EC7469"/>
    <w:rsid w:val="00ED0E70"/>
    <w:rsid w:val="00ED11B8"/>
    <w:rsid w:val="00ED4D45"/>
    <w:rsid w:val="00ED6458"/>
    <w:rsid w:val="00ED6C00"/>
    <w:rsid w:val="00ED7D6B"/>
    <w:rsid w:val="00EE26DB"/>
    <w:rsid w:val="00EE6ACA"/>
    <w:rsid w:val="00EE70B1"/>
    <w:rsid w:val="00EF5BBC"/>
    <w:rsid w:val="00EF7AC0"/>
    <w:rsid w:val="00EF7C11"/>
    <w:rsid w:val="00F007D8"/>
    <w:rsid w:val="00F010BE"/>
    <w:rsid w:val="00F017AD"/>
    <w:rsid w:val="00F027F1"/>
    <w:rsid w:val="00F10CB2"/>
    <w:rsid w:val="00F11EBE"/>
    <w:rsid w:val="00F14AD2"/>
    <w:rsid w:val="00F150B6"/>
    <w:rsid w:val="00F1617B"/>
    <w:rsid w:val="00F20534"/>
    <w:rsid w:val="00F227DD"/>
    <w:rsid w:val="00F24233"/>
    <w:rsid w:val="00F2435F"/>
    <w:rsid w:val="00F24B1E"/>
    <w:rsid w:val="00F33ED8"/>
    <w:rsid w:val="00F350C4"/>
    <w:rsid w:val="00F36569"/>
    <w:rsid w:val="00F37F84"/>
    <w:rsid w:val="00F41879"/>
    <w:rsid w:val="00F47E31"/>
    <w:rsid w:val="00F53287"/>
    <w:rsid w:val="00F53365"/>
    <w:rsid w:val="00F578C5"/>
    <w:rsid w:val="00F61702"/>
    <w:rsid w:val="00F61DB0"/>
    <w:rsid w:val="00F624F9"/>
    <w:rsid w:val="00F646CC"/>
    <w:rsid w:val="00F66841"/>
    <w:rsid w:val="00F67EB1"/>
    <w:rsid w:val="00F70622"/>
    <w:rsid w:val="00F7555F"/>
    <w:rsid w:val="00F80641"/>
    <w:rsid w:val="00F81009"/>
    <w:rsid w:val="00F846DD"/>
    <w:rsid w:val="00F857F6"/>
    <w:rsid w:val="00F8744A"/>
    <w:rsid w:val="00FA7C81"/>
    <w:rsid w:val="00FB55F5"/>
    <w:rsid w:val="00FB5A40"/>
    <w:rsid w:val="00FB5F58"/>
    <w:rsid w:val="00FC0A13"/>
    <w:rsid w:val="00FC3A2C"/>
    <w:rsid w:val="00FC4852"/>
    <w:rsid w:val="00FC5DA4"/>
    <w:rsid w:val="00FC7686"/>
    <w:rsid w:val="00FD05C2"/>
    <w:rsid w:val="00FD3E1F"/>
    <w:rsid w:val="00FD5F70"/>
    <w:rsid w:val="00FD7DD7"/>
    <w:rsid w:val="00FE266E"/>
    <w:rsid w:val="00FE2A10"/>
    <w:rsid w:val="00FE7558"/>
    <w:rsid w:val="00FF4121"/>
    <w:rsid w:val="00FF4726"/>
    <w:rsid w:val="00FF68EF"/>
    <w:rsid w:val="00FF6AF7"/>
    <w:rsid w:val="00FF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8D25D"/>
  <w15:docId w15:val="{89849E18-2580-41A7-A964-4EFC3DC6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4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50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50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50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33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A1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F504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50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5040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E598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F5B40"/>
    <w:pPr>
      <w:tabs>
        <w:tab w:val="right" w:leader="dot" w:pos="8296"/>
      </w:tabs>
      <w:ind w:firstLine="420"/>
      <w:jc w:val="center"/>
      <w:pPrChange w:id="0" w:author="Windows 用户" w:date="2019-04-03T13:31:00Z">
        <w:pPr>
          <w:widowControl w:val="0"/>
          <w:jc w:val="both"/>
        </w:pPr>
      </w:pPrChange>
    </w:pPr>
    <w:rPr>
      <w:rPrChange w:id="0" w:author="Windows 用户" w:date="2019-04-03T13:31:00Z">
        <w:rPr>
          <w:rFonts w:asciiTheme="minorHAnsi" w:eastAsiaTheme="minorEastAsia" w:hAnsiTheme="minorHAnsi" w:cstheme="minorBidi"/>
          <w:kern w:val="2"/>
          <w:sz w:val="21"/>
          <w:szCs w:val="22"/>
          <w:lang w:val="en-US" w:eastAsia="zh-CN" w:bidi="ar-SA"/>
        </w:rPr>
      </w:rPrChange>
    </w:rPr>
  </w:style>
  <w:style w:type="paragraph" w:styleId="20">
    <w:name w:val="toc 2"/>
    <w:basedOn w:val="a"/>
    <w:next w:val="a"/>
    <w:autoRedefine/>
    <w:uiPriority w:val="39"/>
    <w:unhideWhenUsed/>
    <w:rsid w:val="005E598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E598F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5E598F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E598F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E598F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E598F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E598F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E598F"/>
    <w:pPr>
      <w:ind w:leftChars="1600" w:left="3360"/>
    </w:pPr>
  </w:style>
  <w:style w:type="character" w:styleId="a4">
    <w:name w:val="Hyperlink"/>
    <w:basedOn w:val="a0"/>
    <w:uiPriority w:val="99"/>
    <w:unhideWhenUsed/>
    <w:rsid w:val="005E598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E598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E598F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98358F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98358F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98358F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98358F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98358F"/>
    <w:rPr>
      <w:b/>
      <w:bCs/>
    </w:rPr>
  </w:style>
  <w:style w:type="paragraph" w:styleId="a9">
    <w:name w:val="header"/>
    <w:basedOn w:val="a"/>
    <w:link w:val="Char2"/>
    <w:uiPriority w:val="99"/>
    <w:unhideWhenUsed/>
    <w:rsid w:val="002E68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2E6802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2E68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2E680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B33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-s">
    <w:name w:val="pl-s"/>
    <w:basedOn w:val="a0"/>
    <w:rsid w:val="007B32A8"/>
  </w:style>
  <w:style w:type="character" w:customStyle="1" w:styleId="pl-pds">
    <w:name w:val="pl-pds"/>
    <w:basedOn w:val="a0"/>
    <w:rsid w:val="007B32A8"/>
  </w:style>
  <w:style w:type="character" w:customStyle="1" w:styleId="pl-k">
    <w:name w:val="pl-k"/>
    <w:basedOn w:val="a0"/>
    <w:rsid w:val="007B32A8"/>
  </w:style>
  <w:style w:type="character" w:customStyle="1" w:styleId="pl-c1">
    <w:name w:val="pl-c1"/>
    <w:basedOn w:val="a0"/>
    <w:rsid w:val="007B3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9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C8D5B-614D-4750-95A7-305F8DB7D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3605</TotalTime>
  <Pages>10</Pages>
  <Words>2137</Words>
  <Characters>12187</Characters>
  <Application>Microsoft Office Word</Application>
  <DocSecurity>0</DocSecurity>
  <Lines>101</Lines>
  <Paragraphs>28</Paragraphs>
  <ScaleCrop>false</ScaleCrop>
  <Company/>
  <LinksUpToDate>false</LinksUpToDate>
  <CharactersWithSpaces>14296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Zippo</dc:creator>
  <cp:keywords/>
  <dc:description/>
  <cp:lastModifiedBy>dong</cp:lastModifiedBy>
  <cp:revision>1368</cp:revision>
  <cp:lastPrinted>2019-04-03T06:41:00Z</cp:lastPrinted>
  <dcterms:created xsi:type="dcterms:W3CDTF">2018-01-22T05:44:00Z</dcterms:created>
  <dcterms:modified xsi:type="dcterms:W3CDTF">2019-04-03T06:43:00Z</dcterms:modified>
</cp:coreProperties>
</file>